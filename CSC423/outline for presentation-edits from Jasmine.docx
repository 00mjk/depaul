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A459B"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DePaul University</w:t>
      </w:r>
    </w:p>
    <w:p w14:paraId="0C155C67"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7D1A9603"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35AB392A"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48962907"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3B7C84DE"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43AB50F4"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25F4FD83"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469F4F19"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270E5342" w14:textId="77777777" w:rsidR="00F857E3" w:rsidRPr="00F857E3" w:rsidRDefault="00F857E3" w:rsidP="008A3EF4">
      <w:pPr>
        <w:autoSpaceDE w:val="0"/>
        <w:autoSpaceDN w:val="0"/>
        <w:adjustRightInd w:val="0"/>
        <w:spacing w:line="240" w:lineRule="auto"/>
        <w:jc w:val="center"/>
        <w:rPr>
          <w:rFonts w:ascii="Times New Roman" w:hAnsi="Times New Roman" w:cs="Times New Roman"/>
          <w:sz w:val="28"/>
          <w:szCs w:val="28"/>
        </w:rPr>
      </w:pPr>
      <w:r w:rsidRPr="00F857E3">
        <w:rPr>
          <w:rFonts w:ascii="Times New Roman" w:hAnsi="Times New Roman" w:cs="Times New Roman"/>
          <w:sz w:val="28"/>
          <w:szCs w:val="28"/>
        </w:rPr>
        <w:t>Brain Size and Predictability</w:t>
      </w:r>
    </w:p>
    <w:p w14:paraId="42AB88E6"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Is it Possible?</w:t>
      </w:r>
    </w:p>
    <w:p w14:paraId="7FB77B3A"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77FAE5D2"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38BF86D2"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1F8D1D67"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02E11628"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1E0F1E00"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3A5D5886"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Jasmine Dumas</w:t>
      </w:r>
    </w:p>
    <w:p w14:paraId="57B1E166"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Chris Lee</w:t>
      </w:r>
    </w:p>
    <w:p w14:paraId="669AAE9A"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Samantha Stanley</w:t>
      </w:r>
    </w:p>
    <w:p w14:paraId="2B3AD93B"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CSC 423</w:t>
      </w:r>
    </w:p>
    <w:p w14:paraId="17360538"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Professor Bill Qualls</w:t>
      </w:r>
    </w:p>
    <w:p w14:paraId="5C5932C9"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11/20/2015</w:t>
      </w:r>
    </w:p>
    <w:p w14:paraId="2F7AF428"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1AF56286"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52D166CD"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4661A22F"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2A97CB81"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1C66D2F5"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2FB7B23C"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353D683C"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FD4A7BB"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6C3373EB"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CF2E70D"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5D9687C2"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72E2F37E"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7A416B2"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3D077020"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61653DB6"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3FD50E7"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281562F8"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bookmarkStart w:id="0" w:name="_GoBack"/>
      <w:bookmarkEnd w:id="0"/>
    </w:p>
    <w:p w14:paraId="57828EA5"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46A745E1"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1A309ED5"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564A1FE7"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765DA0F3" w14:textId="1CB54166" w:rsidR="008B53B5" w:rsidRPr="00A174FA" w:rsidDel="00B05E07" w:rsidRDefault="00A174FA" w:rsidP="008A3EF4">
      <w:pPr>
        <w:autoSpaceDE w:val="0"/>
        <w:autoSpaceDN w:val="0"/>
        <w:adjustRightInd w:val="0"/>
        <w:spacing w:line="240" w:lineRule="auto"/>
        <w:ind w:firstLine="720"/>
        <w:rPr>
          <w:del w:id="1" w:author="jdumas" w:date="2015-11-21T08:00:00Z"/>
          <w:rFonts w:ascii="Times New Roman" w:hAnsi="Times New Roman" w:cs="Times New Roman"/>
          <w:sz w:val="24"/>
          <w:szCs w:val="24"/>
        </w:rPr>
      </w:pPr>
      <w:commentRangeStart w:id="2"/>
      <w:del w:id="3" w:author="jdumas" w:date="2015-11-21T07:59:00Z">
        <w:r w:rsidRPr="6B137BAD" w:rsidDel="00707A23">
          <w:rPr>
            <w:rFonts w:ascii="Times New Roman" w:eastAsia="Times New Roman" w:hAnsi="Times New Roman" w:cs="Times New Roman"/>
            <w:sz w:val="24"/>
            <w:szCs w:val="24"/>
            <w:highlight w:val="yellow"/>
          </w:rPr>
          <w:delText>We’ve all been there, on the playground in elementary school. The boys proclaim that boys are smarter than girls and the girls proclaim that the boys are stupid. Outside factors ultimately contribute to the intelligence of an individual and there have been countless studies to determine if gender influences intelligence.</w:delText>
        </w:r>
        <w:commentRangeEnd w:id="2"/>
        <w:r w:rsidDel="00707A23">
          <w:commentReference w:id="2"/>
        </w:r>
        <w:r w:rsidRPr="6B137BAD" w:rsidDel="00707A23">
          <w:rPr>
            <w:rFonts w:ascii="Times New Roman" w:eastAsia="Times New Roman" w:hAnsi="Times New Roman" w:cs="Times New Roman"/>
            <w:sz w:val="24"/>
            <w:szCs w:val="24"/>
          </w:rPr>
          <w:delText xml:space="preserve"> </w:delText>
        </w:r>
      </w:del>
      <w:del w:id="4" w:author="jdumas" w:date="2015-11-21T08:00:00Z">
        <w:r w:rsidRPr="6B137BAD" w:rsidDel="00B05E07">
          <w:rPr>
            <w:rFonts w:ascii="Times New Roman" w:eastAsia="Times New Roman" w:hAnsi="Times New Roman" w:cs="Times New Roman"/>
            <w:sz w:val="24"/>
            <w:szCs w:val="24"/>
          </w:rPr>
          <w:delText xml:space="preserve">A Study carried out by Willerman et. al attempted to provide insight on the age old question that people with larger brains are of higher intelligence. Using the data procured by Willerman, this paper will attempt to predict brain size as result of test scores, gender, height, and weight. </w:delText>
        </w:r>
      </w:del>
      <w:commentRangeStart w:id="5"/>
      <w:del w:id="6" w:author="jdumas" w:date="2015-11-21T07:59:00Z">
        <w:r w:rsidRPr="008A3EF4" w:rsidDel="00707A23">
          <w:rPr>
            <w:rFonts w:ascii="Times New Roman" w:eastAsia="Times New Roman" w:hAnsi="Times New Roman" w:cs="Times New Roman"/>
            <w:sz w:val="24"/>
            <w:szCs w:val="24"/>
          </w:rPr>
          <w:delText>While there isn’t an age old question for the scope of this paper, being able to predict brain size may have broader based medical and research applications.</w:delText>
        </w:r>
        <w:commentRangeEnd w:id="5"/>
        <w:r w:rsidR="008A3EF4" w:rsidDel="00707A23">
          <w:rPr>
            <w:rStyle w:val="CommentReference"/>
          </w:rPr>
          <w:commentReference w:id="5"/>
        </w:r>
      </w:del>
    </w:p>
    <w:p w14:paraId="6756FE6A" w14:textId="77777777" w:rsidR="008B53B5" w:rsidRPr="008B53B5" w:rsidRDefault="008B53B5" w:rsidP="008A3EF4">
      <w:pPr>
        <w:autoSpaceDE w:val="0"/>
        <w:autoSpaceDN w:val="0"/>
        <w:adjustRightInd w:val="0"/>
        <w:spacing w:line="240" w:lineRule="auto"/>
        <w:rPr>
          <w:rFonts w:ascii="Times New Roman" w:hAnsi="Times New Roman" w:cs="Times New Roman"/>
          <w:i/>
          <w:color w:val="C00000"/>
          <w:sz w:val="24"/>
          <w:szCs w:val="24"/>
        </w:rPr>
      </w:pPr>
    </w:p>
    <w:p w14:paraId="0DC263BC" w14:textId="77777777" w:rsidR="008B53B5" w:rsidRDefault="008B53B5" w:rsidP="008A3EF4">
      <w:pPr>
        <w:autoSpaceDE w:val="0"/>
        <w:autoSpaceDN w:val="0"/>
        <w:adjustRightInd w:val="0"/>
        <w:spacing w:line="24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Research Question</w:t>
      </w:r>
    </w:p>
    <w:p w14:paraId="45FB09A1" w14:textId="77777777" w:rsidR="008B53B5" w:rsidRPr="008B53B5" w:rsidRDefault="008B53B5" w:rsidP="008A3EF4">
      <w:pPr>
        <w:autoSpaceDE w:val="0"/>
        <w:autoSpaceDN w:val="0"/>
        <w:adjustRightInd w:val="0"/>
        <w:spacing w:line="240" w:lineRule="auto"/>
        <w:jc w:val="center"/>
        <w:rPr>
          <w:rFonts w:ascii="Times New Roman" w:hAnsi="Times New Roman" w:cs="Times New Roman"/>
          <w:i/>
          <w:sz w:val="24"/>
          <w:szCs w:val="24"/>
        </w:rPr>
      </w:pPr>
    </w:p>
    <w:p w14:paraId="7475519F" w14:textId="0EBAA91E" w:rsidR="008B53B5" w:rsidRDefault="001E59F2" w:rsidP="008A3EF4">
      <w:pPr>
        <w:autoSpaceDE w:val="0"/>
        <w:autoSpaceDN w:val="0"/>
        <w:adjustRightInd w:val="0"/>
        <w:spacing w:line="240" w:lineRule="auto"/>
        <w:ind w:firstLine="720"/>
        <w:rPr>
          <w:rFonts w:ascii="Times New Roman" w:hAnsi="Times New Roman" w:cs="Times New Roman"/>
          <w:sz w:val="24"/>
          <w:szCs w:val="24"/>
        </w:rPr>
      </w:pPr>
      <w:r w:rsidRPr="008B6CE6">
        <w:rPr>
          <w:rFonts w:ascii="Times New Roman" w:hAnsi="Times New Roman" w:cs="Times New Roman"/>
          <w:sz w:val="24"/>
          <w:szCs w:val="24"/>
        </w:rPr>
        <w:t xml:space="preserve">In 1981, a study completed by </w:t>
      </w:r>
      <w:proofErr w:type="spellStart"/>
      <w:r w:rsidRPr="008B6CE6">
        <w:rPr>
          <w:rFonts w:ascii="Times New Roman" w:hAnsi="Times New Roman" w:cs="Times New Roman"/>
          <w:sz w:val="24"/>
          <w:szCs w:val="24"/>
        </w:rPr>
        <w:t>Willerman</w:t>
      </w:r>
      <w:proofErr w:type="spellEnd"/>
      <w:r w:rsidRPr="008B6CE6">
        <w:rPr>
          <w:rFonts w:ascii="Times New Roman" w:hAnsi="Times New Roman" w:cs="Times New Roman"/>
          <w:sz w:val="24"/>
          <w:szCs w:val="24"/>
        </w:rPr>
        <w:t xml:space="preserve"> et. al, </w:t>
      </w:r>
      <w:r w:rsidR="00E823B3" w:rsidRPr="008B6CE6">
        <w:rPr>
          <w:rFonts w:ascii="Times New Roman" w:hAnsi="Times New Roman" w:cs="Times New Roman"/>
          <w:sz w:val="24"/>
          <w:szCs w:val="24"/>
        </w:rPr>
        <w:t>collected a sample of 4</w:t>
      </w:r>
      <w:r w:rsidRPr="008B6CE6">
        <w:rPr>
          <w:rFonts w:ascii="Times New Roman" w:hAnsi="Times New Roman" w:cs="Times New Roman"/>
          <w:sz w:val="24"/>
          <w:szCs w:val="24"/>
        </w:rPr>
        <w:t>0 right-handed introductory psychology students in attendance at Southwestern University. The researchers sought to determine if an individual’s</w:t>
      </w:r>
      <w:r w:rsidR="00FB599E" w:rsidRPr="008B6CE6">
        <w:rPr>
          <w:rFonts w:ascii="Times New Roman" w:hAnsi="Times New Roman" w:cs="Times New Roman"/>
          <w:sz w:val="24"/>
          <w:szCs w:val="24"/>
        </w:rPr>
        <w:t xml:space="preserve"> brain size was an indicator of </w:t>
      </w:r>
      <w:r w:rsidRPr="008B6CE6">
        <w:rPr>
          <w:rFonts w:ascii="Times New Roman" w:hAnsi="Times New Roman" w:cs="Times New Roman"/>
          <w:sz w:val="24"/>
          <w:szCs w:val="24"/>
        </w:rPr>
        <w:t xml:space="preserve">intelligence. </w:t>
      </w:r>
      <w:r w:rsidR="0088278A">
        <w:rPr>
          <w:rFonts w:ascii="Times New Roman" w:hAnsi="Times New Roman" w:cs="Times New Roman"/>
          <w:sz w:val="24"/>
          <w:szCs w:val="24"/>
        </w:rPr>
        <w:t>The</w:t>
      </w:r>
      <w:r w:rsidR="008B6CE6" w:rsidRPr="008B6CE6">
        <w:rPr>
          <w:rFonts w:ascii="Times New Roman" w:hAnsi="Times New Roman" w:cs="Times New Roman"/>
          <w:color w:val="000000" w:themeColor="text1"/>
          <w:sz w:val="24"/>
          <w:szCs w:val="24"/>
        </w:rPr>
        <w:t xml:space="preserve"> </w:t>
      </w:r>
      <w:r w:rsidR="0088278A">
        <w:rPr>
          <w:rFonts w:ascii="Times New Roman" w:hAnsi="Times New Roman" w:cs="Times New Roman"/>
          <w:color w:val="000000" w:themeColor="text1"/>
          <w:sz w:val="24"/>
          <w:szCs w:val="24"/>
        </w:rPr>
        <w:t>“</w:t>
      </w:r>
      <w:r w:rsidR="008B6CE6" w:rsidRPr="008B6CE6">
        <w:rPr>
          <w:rFonts w:ascii="Times New Roman" w:hAnsi="Times New Roman" w:cs="Times New Roman"/>
          <w:color w:val="000000" w:themeColor="text1"/>
          <w:sz w:val="24"/>
          <w:szCs w:val="24"/>
        </w:rPr>
        <w:t>subjects were drawn from a larger pool of introductory psychology students with total Scholastic Aptitude Test scores of ≥ 1350 or ≤940</w:t>
      </w:r>
      <w:r w:rsidR="008B6CE6">
        <w:rPr>
          <w:rFonts w:ascii="Times New Roman" w:hAnsi="Times New Roman" w:cs="Times New Roman"/>
          <w:color w:val="000000" w:themeColor="text1"/>
          <w:sz w:val="24"/>
          <w:szCs w:val="24"/>
        </w:rPr>
        <w:t>” (</w:t>
      </w:r>
      <w:proofErr w:type="spellStart"/>
      <w:r w:rsidR="008B6CE6">
        <w:rPr>
          <w:rFonts w:ascii="Times New Roman" w:hAnsi="Times New Roman" w:cs="Times New Roman"/>
          <w:color w:val="000000" w:themeColor="text1"/>
          <w:sz w:val="24"/>
          <w:szCs w:val="24"/>
        </w:rPr>
        <w:t>Willerman</w:t>
      </w:r>
      <w:proofErr w:type="spellEnd"/>
      <w:r w:rsidR="008B6CE6">
        <w:rPr>
          <w:rFonts w:ascii="Times New Roman" w:hAnsi="Times New Roman" w:cs="Times New Roman"/>
          <w:color w:val="000000" w:themeColor="text1"/>
          <w:sz w:val="24"/>
          <w:szCs w:val="24"/>
        </w:rPr>
        <w:t xml:space="preserve"> 224)</w:t>
      </w:r>
      <w:r w:rsidR="008B6CE6" w:rsidRPr="008B6CE6">
        <w:rPr>
          <w:rFonts w:ascii="Times New Roman" w:hAnsi="Times New Roman" w:cs="Times New Roman"/>
          <w:color w:val="000000" w:themeColor="text1"/>
          <w:sz w:val="24"/>
          <w:szCs w:val="24"/>
        </w:rPr>
        <w:t xml:space="preserve">. </w:t>
      </w:r>
      <w:r w:rsidR="008B6CE6" w:rsidRPr="008B6CE6">
        <w:rPr>
          <w:rFonts w:ascii="Times New Roman" w:hAnsi="Times New Roman" w:cs="Times New Roman"/>
          <w:sz w:val="24"/>
          <w:szCs w:val="24"/>
        </w:rPr>
        <w:t xml:space="preserve">The subjects </w:t>
      </w:r>
      <w:r w:rsidR="00E823B3" w:rsidRPr="008B6CE6">
        <w:rPr>
          <w:rFonts w:ascii="Times New Roman" w:hAnsi="Times New Roman" w:cs="Times New Roman"/>
          <w:sz w:val="24"/>
          <w:szCs w:val="24"/>
        </w:rPr>
        <w:t xml:space="preserve">were </w:t>
      </w:r>
      <w:r w:rsidR="008B6CE6" w:rsidRPr="008B6CE6">
        <w:rPr>
          <w:rFonts w:ascii="Times New Roman" w:hAnsi="Times New Roman" w:cs="Times New Roman"/>
          <w:sz w:val="24"/>
          <w:szCs w:val="24"/>
        </w:rPr>
        <w:t xml:space="preserve">then </w:t>
      </w:r>
      <w:r w:rsidR="00E823B3" w:rsidRPr="008B6CE6">
        <w:rPr>
          <w:rFonts w:ascii="Times New Roman" w:hAnsi="Times New Roman" w:cs="Times New Roman"/>
          <w:sz w:val="24"/>
          <w:szCs w:val="24"/>
        </w:rPr>
        <w:t>split into two equal groups, individuals that had full-scale IQs of less than 108 and those who had full-scale IQs over</w:t>
      </w:r>
      <w:r w:rsidR="00E823B3" w:rsidRPr="008B53B5">
        <w:rPr>
          <w:rFonts w:ascii="Times New Roman" w:hAnsi="Times New Roman" w:cs="Times New Roman"/>
          <w:sz w:val="24"/>
          <w:szCs w:val="24"/>
        </w:rPr>
        <w:t xml:space="preserve"> 130. </w:t>
      </w:r>
      <w:r w:rsidR="008B53B5" w:rsidRPr="008B53B5">
        <w:rPr>
          <w:rFonts w:ascii="Times New Roman" w:hAnsi="Times New Roman" w:cs="Times New Roman"/>
          <w:sz w:val="24"/>
          <w:szCs w:val="24"/>
        </w:rPr>
        <w:t>The researchers took into account gender and body size to draw conclusions about the connection between brain size and in</w:t>
      </w:r>
      <w:r w:rsidR="00A174FA">
        <w:rPr>
          <w:rFonts w:ascii="Times New Roman" w:hAnsi="Times New Roman" w:cs="Times New Roman"/>
          <w:sz w:val="24"/>
          <w:szCs w:val="24"/>
        </w:rPr>
        <w:t xml:space="preserve">telligence. </w:t>
      </w:r>
      <w:del w:id="7" w:author="jdumas" w:date="2015-11-21T08:00:00Z">
        <w:r w:rsidR="00A174FA" w:rsidDel="00B05E07">
          <w:rPr>
            <w:rFonts w:ascii="Times New Roman" w:hAnsi="Times New Roman" w:cs="Times New Roman"/>
            <w:sz w:val="24"/>
            <w:szCs w:val="24"/>
          </w:rPr>
          <w:delText>As stated above, t</w:delText>
        </w:r>
      </w:del>
      <w:ins w:id="8" w:author="jdumas" w:date="2015-11-21T08:00:00Z">
        <w:r w:rsidR="00B05E07">
          <w:rPr>
            <w:rFonts w:ascii="Times New Roman" w:hAnsi="Times New Roman" w:cs="Times New Roman"/>
            <w:sz w:val="24"/>
            <w:szCs w:val="24"/>
          </w:rPr>
          <w:t>T</w:t>
        </w:r>
      </w:ins>
      <w:r w:rsidR="00A174FA">
        <w:rPr>
          <w:rFonts w:ascii="Times New Roman" w:hAnsi="Times New Roman" w:cs="Times New Roman"/>
          <w:sz w:val="24"/>
          <w:szCs w:val="24"/>
        </w:rPr>
        <w:t xml:space="preserve">his analysis </w:t>
      </w:r>
      <w:r w:rsidR="00E22FE3">
        <w:rPr>
          <w:rFonts w:ascii="Times New Roman" w:hAnsi="Times New Roman" w:cs="Times New Roman"/>
          <w:sz w:val="24"/>
          <w:szCs w:val="24"/>
        </w:rPr>
        <w:t xml:space="preserve">will attempt to </w:t>
      </w:r>
      <w:r w:rsidR="00A174FA">
        <w:rPr>
          <w:rFonts w:ascii="Times New Roman" w:hAnsi="Times New Roman" w:cs="Times New Roman"/>
          <w:sz w:val="24"/>
          <w:szCs w:val="24"/>
        </w:rPr>
        <w:t>predict</w:t>
      </w:r>
      <w:r w:rsidR="00E22FE3">
        <w:rPr>
          <w:rFonts w:ascii="Times New Roman" w:hAnsi="Times New Roman" w:cs="Times New Roman"/>
          <w:sz w:val="24"/>
          <w:szCs w:val="24"/>
        </w:rPr>
        <w:t xml:space="preserve"> brain size as result of</w:t>
      </w:r>
      <w:r w:rsidR="00A174FA">
        <w:rPr>
          <w:rFonts w:ascii="Times New Roman" w:hAnsi="Times New Roman" w:cs="Times New Roman"/>
          <w:sz w:val="24"/>
          <w:szCs w:val="24"/>
        </w:rPr>
        <w:t xml:space="preserve"> certain</w:t>
      </w:r>
      <w:r w:rsidR="00E22FE3">
        <w:rPr>
          <w:rFonts w:ascii="Times New Roman" w:hAnsi="Times New Roman" w:cs="Times New Roman"/>
          <w:sz w:val="24"/>
          <w:szCs w:val="24"/>
        </w:rPr>
        <w:t xml:space="preserve"> independent variables.</w:t>
      </w:r>
    </w:p>
    <w:p w14:paraId="4E8FD08D" w14:textId="77777777" w:rsidR="008B53B5" w:rsidRDefault="008B53B5" w:rsidP="008A3EF4">
      <w:pPr>
        <w:autoSpaceDE w:val="0"/>
        <w:autoSpaceDN w:val="0"/>
        <w:adjustRightInd w:val="0"/>
        <w:spacing w:line="240" w:lineRule="auto"/>
        <w:ind w:firstLine="720"/>
        <w:jc w:val="center"/>
        <w:rPr>
          <w:rFonts w:ascii="Times New Roman" w:hAnsi="Times New Roman" w:cs="Times New Roman"/>
          <w:sz w:val="24"/>
          <w:szCs w:val="24"/>
        </w:rPr>
      </w:pPr>
    </w:p>
    <w:p w14:paraId="2C5BE2B8" w14:textId="77777777" w:rsidR="008B53B5" w:rsidRDefault="008B53B5" w:rsidP="008A3EF4">
      <w:pPr>
        <w:autoSpaceDE w:val="0"/>
        <w:autoSpaceDN w:val="0"/>
        <w:adjustRightInd w:val="0"/>
        <w:spacing w:line="240" w:lineRule="auto"/>
        <w:jc w:val="center"/>
        <w:rPr>
          <w:rFonts w:ascii="Times New Roman" w:hAnsi="Times New Roman" w:cs="Times New Roman"/>
          <w:i/>
          <w:sz w:val="24"/>
          <w:szCs w:val="24"/>
        </w:rPr>
      </w:pPr>
      <w:r>
        <w:rPr>
          <w:rFonts w:ascii="Times New Roman" w:hAnsi="Times New Roman" w:cs="Times New Roman"/>
          <w:i/>
          <w:sz w:val="24"/>
          <w:szCs w:val="24"/>
        </w:rPr>
        <w:t>Data Collection and Methodology</w:t>
      </w:r>
    </w:p>
    <w:p w14:paraId="1643210A" w14:textId="77777777" w:rsidR="008B53B5" w:rsidRDefault="008B53B5" w:rsidP="008A3EF4">
      <w:pPr>
        <w:autoSpaceDE w:val="0"/>
        <w:autoSpaceDN w:val="0"/>
        <w:adjustRightInd w:val="0"/>
        <w:spacing w:line="240" w:lineRule="auto"/>
        <w:rPr>
          <w:rFonts w:ascii="Times New Roman" w:hAnsi="Times New Roman" w:cs="Times New Roman"/>
          <w:i/>
          <w:sz w:val="24"/>
          <w:szCs w:val="24"/>
        </w:rPr>
      </w:pPr>
    </w:p>
    <w:p w14:paraId="3AC219D1" w14:textId="77777777" w:rsidR="008B53B5" w:rsidRDefault="00E823B3" w:rsidP="008A3EF4">
      <w:pPr>
        <w:autoSpaceDE w:val="0"/>
        <w:autoSpaceDN w:val="0"/>
        <w:adjustRightInd w:val="0"/>
        <w:spacing w:line="240" w:lineRule="auto"/>
        <w:ind w:firstLine="720"/>
        <w:rPr>
          <w:rFonts w:ascii="Times New Roman" w:hAnsi="Times New Roman" w:cs="Times New Roman"/>
          <w:color w:val="000000" w:themeColor="text1"/>
          <w:sz w:val="24"/>
          <w:szCs w:val="24"/>
        </w:rPr>
      </w:pPr>
      <w:r w:rsidRPr="008B6CE6">
        <w:rPr>
          <w:rFonts w:ascii="Times New Roman" w:hAnsi="Times New Roman" w:cs="Times New Roman"/>
          <w:sz w:val="24"/>
          <w:szCs w:val="24"/>
        </w:rPr>
        <w:t>The volunteers then underwent MRI tests</w:t>
      </w:r>
      <w:r w:rsidR="0088278A">
        <w:rPr>
          <w:rFonts w:ascii="Times New Roman" w:hAnsi="Times New Roman" w:cs="Times New Roman"/>
          <w:sz w:val="24"/>
          <w:szCs w:val="24"/>
        </w:rPr>
        <w:t xml:space="preserve"> at a local testing facility</w:t>
      </w:r>
      <w:r w:rsidRPr="008B6CE6">
        <w:rPr>
          <w:rFonts w:ascii="Times New Roman" w:hAnsi="Times New Roman" w:cs="Times New Roman"/>
          <w:sz w:val="24"/>
          <w:szCs w:val="24"/>
        </w:rPr>
        <w:t xml:space="preserve"> to determine the actual size of the subject’s brain. </w:t>
      </w:r>
      <w:r w:rsidR="0088278A">
        <w:rPr>
          <w:rFonts w:ascii="Times New Roman" w:hAnsi="Times New Roman" w:cs="Times New Roman"/>
          <w:sz w:val="24"/>
          <w:szCs w:val="24"/>
        </w:rPr>
        <w:t xml:space="preserve">According to </w:t>
      </w:r>
      <w:proofErr w:type="spellStart"/>
      <w:r w:rsidR="0088278A">
        <w:rPr>
          <w:rFonts w:ascii="Times New Roman" w:hAnsi="Times New Roman" w:cs="Times New Roman"/>
          <w:sz w:val="24"/>
          <w:szCs w:val="24"/>
        </w:rPr>
        <w:t>Willerman</w:t>
      </w:r>
      <w:proofErr w:type="spellEnd"/>
      <w:r w:rsidR="0088278A">
        <w:rPr>
          <w:rFonts w:ascii="Times New Roman" w:hAnsi="Times New Roman" w:cs="Times New Roman"/>
          <w:sz w:val="24"/>
          <w:szCs w:val="24"/>
        </w:rPr>
        <w:t xml:space="preserve"> et. al. the MRI was preformed </w:t>
      </w:r>
      <w:r w:rsidR="0088278A">
        <w:rPr>
          <w:rFonts w:ascii="Times New Roman" w:hAnsi="Times New Roman" w:cs="Times New Roman"/>
          <w:color w:val="000000" w:themeColor="text1"/>
          <w:sz w:val="24"/>
          <w:szCs w:val="24"/>
        </w:rPr>
        <w:t>“u</w:t>
      </w:r>
      <w:r w:rsidR="0088278A" w:rsidRPr="0088278A">
        <w:rPr>
          <w:rFonts w:ascii="Times New Roman" w:hAnsi="Times New Roman" w:cs="Times New Roman"/>
          <w:color w:val="000000" w:themeColor="text1"/>
          <w:sz w:val="24"/>
          <w:szCs w:val="24"/>
        </w:rPr>
        <w:t xml:space="preserve">sing the lowest margin of the cerebellum in a </w:t>
      </w:r>
      <w:proofErr w:type="spellStart"/>
      <w:r w:rsidR="0088278A" w:rsidRPr="0088278A">
        <w:rPr>
          <w:rFonts w:ascii="Times New Roman" w:hAnsi="Times New Roman" w:cs="Times New Roman"/>
          <w:color w:val="000000" w:themeColor="text1"/>
          <w:sz w:val="24"/>
          <w:szCs w:val="24"/>
        </w:rPr>
        <w:t>midsagittal</w:t>
      </w:r>
      <w:proofErr w:type="spellEnd"/>
      <w:r w:rsidR="0088278A" w:rsidRPr="0088278A">
        <w:rPr>
          <w:rFonts w:ascii="Times New Roman" w:hAnsi="Times New Roman" w:cs="Times New Roman"/>
          <w:color w:val="000000" w:themeColor="text1"/>
          <w:sz w:val="24"/>
          <w:szCs w:val="24"/>
        </w:rPr>
        <w:t xml:space="preserve"> view to align the first axial (horizontal) MR slice, 18 mixed-weighted images (spin-echo pulse sequence with a TR of 2000 </w:t>
      </w:r>
      <w:proofErr w:type="spellStart"/>
      <w:r w:rsidR="0088278A" w:rsidRPr="0088278A">
        <w:rPr>
          <w:rFonts w:ascii="Times New Roman" w:hAnsi="Times New Roman" w:cs="Times New Roman"/>
          <w:color w:val="000000" w:themeColor="text1"/>
          <w:sz w:val="24"/>
          <w:szCs w:val="24"/>
        </w:rPr>
        <w:t>msec</w:t>
      </w:r>
      <w:proofErr w:type="spellEnd"/>
      <w:r w:rsidR="0088278A" w:rsidRPr="0088278A">
        <w:rPr>
          <w:rFonts w:ascii="Times New Roman" w:hAnsi="Times New Roman" w:cs="Times New Roman"/>
          <w:color w:val="000000" w:themeColor="text1"/>
          <w:sz w:val="24"/>
          <w:szCs w:val="24"/>
        </w:rPr>
        <w:t xml:space="preserve"> and a TE of 30 </w:t>
      </w:r>
      <w:proofErr w:type="spellStart"/>
      <w:r w:rsidR="0088278A" w:rsidRPr="0088278A">
        <w:rPr>
          <w:rFonts w:ascii="Times New Roman" w:hAnsi="Times New Roman" w:cs="Times New Roman"/>
          <w:color w:val="000000" w:themeColor="text1"/>
          <w:sz w:val="24"/>
          <w:szCs w:val="24"/>
        </w:rPr>
        <w:t>msec</w:t>
      </w:r>
      <w:proofErr w:type="spellEnd"/>
      <w:r w:rsidR="0088278A" w:rsidRPr="0088278A">
        <w:rPr>
          <w:rFonts w:ascii="Times New Roman" w:hAnsi="Times New Roman" w:cs="Times New Roman"/>
          <w:color w:val="000000" w:themeColor="text1"/>
          <w:sz w:val="24"/>
          <w:szCs w:val="24"/>
        </w:rPr>
        <w:t xml:space="preserve">) were obtained from a </w:t>
      </w:r>
      <w:proofErr w:type="spellStart"/>
      <w:r w:rsidR="0088278A" w:rsidRPr="0088278A">
        <w:rPr>
          <w:rFonts w:ascii="Times New Roman" w:hAnsi="Times New Roman" w:cs="Times New Roman"/>
          <w:color w:val="000000" w:themeColor="text1"/>
          <w:sz w:val="24"/>
          <w:szCs w:val="24"/>
        </w:rPr>
        <w:t>Signa</w:t>
      </w:r>
      <w:proofErr w:type="spellEnd"/>
      <w:r w:rsidR="0088278A" w:rsidRPr="0088278A">
        <w:rPr>
          <w:rFonts w:ascii="Times New Roman" w:hAnsi="Times New Roman" w:cs="Times New Roman"/>
          <w:color w:val="000000" w:themeColor="text1"/>
          <w:sz w:val="24"/>
          <w:szCs w:val="24"/>
        </w:rPr>
        <w:t xml:space="preserve"> MRI unit wit</w:t>
      </w:r>
      <w:r w:rsidR="0088278A">
        <w:rPr>
          <w:rFonts w:ascii="Times New Roman" w:hAnsi="Times New Roman" w:cs="Times New Roman"/>
          <w:color w:val="000000" w:themeColor="text1"/>
          <w:sz w:val="24"/>
          <w:szCs w:val="24"/>
        </w:rPr>
        <w:t>h a field strength of 1.5 Tesla” (</w:t>
      </w:r>
      <w:proofErr w:type="spellStart"/>
      <w:r w:rsidR="0088278A">
        <w:rPr>
          <w:rFonts w:ascii="Times New Roman" w:hAnsi="Times New Roman" w:cs="Times New Roman"/>
          <w:color w:val="000000" w:themeColor="text1"/>
          <w:sz w:val="24"/>
          <w:szCs w:val="24"/>
        </w:rPr>
        <w:t>Willerman</w:t>
      </w:r>
      <w:proofErr w:type="spellEnd"/>
      <w:r w:rsidR="0088278A">
        <w:rPr>
          <w:rFonts w:ascii="Times New Roman" w:hAnsi="Times New Roman" w:cs="Times New Roman"/>
          <w:color w:val="000000" w:themeColor="text1"/>
          <w:sz w:val="24"/>
          <w:szCs w:val="24"/>
        </w:rPr>
        <w:t xml:space="preserve"> 224). The count of the pixels from</w:t>
      </w:r>
      <w:r w:rsidR="008B53B5">
        <w:rPr>
          <w:rFonts w:ascii="Times New Roman" w:hAnsi="Times New Roman" w:cs="Times New Roman"/>
          <w:color w:val="000000" w:themeColor="text1"/>
          <w:sz w:val="24"/>
          <w:szCs w:val="24"/>
        </w:rPr>
        <w:t xml:space="preserve"> each of</w:t>
      </w:r>
      <w:r w:rsidR="0088278A">
        <w:rPr>
          <w:rFonts w:ascii="Times New Roman" w:hAnsi="Times New Roman" w:cs="Times New Roman"/>
          <w:color w:val="000000" w:themeColor="text1"/>
          <w:sz w:val="24"/>
          <w:szCs w:val="24"/>
        </w:rPr>
        <w:t xml:space="preserve"> the 18 MRI</w:t>
      </w:r>
      <w:r w:rsidR="008B53B5">
        <w:rPr>
          <w:rFonts w:ascii="Times New Roman" w:hAnsi="Times New Roman" w:cs="Times New Roman"/>
          <w:color w:val="000000" w:themeColor="text1"/>
          <w:sz w:val="24"/>
          <w:szCs w:val="24"/>
        </w:rPr>
        <w:t xml:space="preserve"> scans were compiled to create the total </w:t>
      </w:r>
      <w:proofErr w:type="spellStart"/>
      <w:r w:rsidR="008B53B5">
        <w:rPr>
          <w:rFonts w:ascii="Times New Roman" w:hAnsi="Times New Roman" w:cs="Times New Roman"/>
          <w:color w:val="000000" w:themeColor="text1"/>
          <w:sz w:val="24"/>
          <w:szCs w:val="24"/>
        </w:rPr>
        <w:t>MRICount</w:t>
      </w:r>
      <w:proofErr w:type="spellEnd"/>
      <w:r w:rsidR="008B53B5">
        <w:rPr>
          <w:rFonts w:ascii="Times New Roman" w:hAnsi="Times New Roman" w:cs="Times New Roman"/>
          <w:color w:val="000000" w:themeColor="text1"/>
          <w:sz w:val="24"/>
          <w:szCs w:val="24"/>
        </w:rPr>
        <w:t xml:space="preserve"> which was used as a measure of brain size and is out dependent variable. </w:t>
      </w:r>
    </w:p>
    <w:p w14:paraId="3B23BE25" w14:textId="77777777" w:rsidR="00E823B3" w:rsidRPr="008B53B5" w:rsidRDefault="008B53B5" w:rsidP="008A3EF4">
      <w:pPr>
        <w:spacing w:line="240" w:lineRule="auto"/>
        <w:ind w:firstLine="720"/>
        <w:rPr>
          <w:rFonts w:ascii="Times New Roman" w:eastAsia="Times New Roman" w:hAnsi="Times New Roman" w:cs="Times New Roman"/>
          <w:sz w:val="24"/>
          <w:szCs w:val="24"/>
        </w:rPr>
      </w:pPr>
      <w:r w:rsidRPr="004A6FA4">
        <w:rPr>
          <w:rFonts w:ascii="Times New Roman" w:hAnsi="Times New Roman" w:cs="Times New Roman"/>
          <w:sz w:val="24"/>
          <w:szCs w:val="24"/>
        </w:rPr>
        <w:t>From the data collected</w:t>
      </w:r>
      <w:r w:rsidR="00163676">
        <w:rPr>
          <w:rFonts w:ascii="Times New Roman" w:hAnsi="Times New Roman" w:cs="Times New Roman"/>
          <w:sz w:val="24"/>
          <w:szCs w:val="24"/>
        </w:rPr>
        <w:t xml:space="preserve"> by </w:t>
      </w:r>
      <w:proofErr w:type="spellStart"/>
      <w:r w:rsidR="00163676">
        <w:rPr>
          <w:rFonts w:ascii="Times New Roman" w:hAnsi="Times New Roman" w:cs="Times New Roman"/>
          <w:sz w:val="24"/>
          <w:szCs w:val="24"/>
        </w:rPr>
        <w:t>Willerman</w:t>
      </w:r>
      <w:proofErr w:type="spellEnd"/>
      <w:r w:rsidR="00163676">
        <w:rPr>
          <w:rFonts w:ascii="Times New Roman" w:hAnsi="Times New Roman" w:cs="Times New Roman"/>
          <w:sz w:val="24"/>
          <w:szCs w:val="24"/>
        </w:rPr>
        <w:t xml:space="preserve"> et. al.</w:t>
      </w:r>
      <w:r w:rsidRPr="004A6FA4">
        <w:rPr>
          <w:rFonts w:ascii="Times New Roman" w:hAnsi="Times New Roman" w:cs="Times New Roman"/>
          <w:sz w:val="24"/>
          <w:szCs w:val="24"/>
        </w:rPr>
        <w:t xml:space="preserve">, </w:t>
      </w:r>
      <w:r w:rsidRPr="004A6FA4">
        <w:rPr>
          <w:rFonts w:ascii="Times New Roman" w:eastAsia="Times New Roman" w:hAnsi="Times New Roman" w:cs="Times New Roman"/>
          <w:sz w:val="24"/>
          <w:szCs w:val="24"/>
        </w:rPr>
        <w:t xml:space="preserve">all of the independent variables were quantitatively measured. The only qualitative </w:t>
      </w:r>
      <w:r w:rsidR="00163676">
        <w:rPr>
          <w:rFonts w:ascii="Times New Roman" w:eastAsia="Times New Roman" w:hAnsi="Times New Roman" w:cs="Times New Roman"/>
          <w:sz w:val="24"/>
          <w:szCs w:val="24"/>
        </w:rPr>
        <w:t xml:space="preserve">variable was </w:t>
      </w:r>
      <w:r w:rsidRPr="004A6FA4">
        <w:rPr>
          <w:rFonts w:ascii="Times New Roman" w:eastAsia="Times New Roman" w:hAnsi="Times New Roman" w:cs="Times New Roman"/>
          <w:sz w:val="24"/>
          <w:szCs w:val="24"/>
        </w:rPr>
        <w:t xml:space="preserve">gender, which was </w:t>
      </w:r>
      <w:r w:rsidR="00163676">
        <w:rPr>
          <w:rFonts w:ascii="Times New Roman" w:eastAsia="Times New Roman" w:hAnsi="Times New Roman" w:cs="Times New Roman"/>
          <w:sz w:val="24"/>
          <w:szCs w:val="24"/>
        </w:rPr>
        <w:t xml:space="preserve">qualitatively </w:t>
      </w:r>
      <w:r w:rsidRPr="004A6FA4">
        <w:rPr>
          <w:rFonts w:ascii="Times New Roman" w:eastAsia="Times New Roman" w:hAnsi="Times New Roman" w:cs="Times New Roman"/>
          <w:sz w:val="24"/>
          <w:szCs w:val="24"/>
        </w:rPr>
        <w:t xml:space="preserve">measured as male or female. While we do not know how the original researchers coded this data, for the sake of this research project we chose dummy variables and subsequently coded female as the base. </w:t>
      </w:r>
      <w:r w:rsidR="00163676">
        <w:rPr>
          <w:rFonts w:ascii="Times New Roman" w:eastAsia="Times New Roman" w:hAnsi="Times New Roman" w:cs="Times New Roman"/>
          <w:sz w:val="24"/>
          <w:szCs w:val="24"/>
        </w:rPr>
        <w:t xml:space="preserve">From the data set of 40 entries, there were two incomplete entries, entry #2 and entry #21, which </w:t>
      </w:r>
      <w:proofErr w:type="spellStart"/>
      <w:r w:rsidR="00163676">
        <w:rPr>
          <w:rFonts w:ascii="Times New Roman" w:eastAsia="Times New Roman" w:hAnsi="Times New Roman" w:cs="Times New Roman"/>
          <w:sz w:val="24"/>
          <w:szCs w:val="24"/>
        </w:rPr>
        <w:t>Willerman</w:t>
      </w:r>
      <w:proofErr w:type="spellEnd"/>
      <w:r w:rsidR="00163676">
        <w:rPr>
          <w:rFonts w:ascii="Times New Roman" w:eastAsia="Times New Roman" w:hAnsi="Times New Roman" w:cs="Times New Roman"/>
          <w:sz w:val="24"/>
          <w:szCs w:val="24"/>
        </w:rPr>
        <w:t xml:space="preserve"> retained for confidentiality </w:t>
      </w:r>
      <w:r w:rsidR="00F5639F">
        <w:rPr>
          <w:rFonts w:ascii="Times New Roman" w:eastAsia="Times New Roman" w:hAnsi="Times New Roman" w:cs="Times New Roman"/>
          <w:sz w:val="24"/>
          <w:szCs w:val="24"/>
        </w:rPr>
        <w:t>purposes. While irrelevant to our study, it is interesting to note that both of these entries, which withheld the weight (#2) and the weight and height (#21) were both from male subjects. In an era where there is constant pressure from society to look a certain way, we would have suspected the withheld datasets to be from female volunteers. For the purposes of reference, t</w:t>
      </w:r>
      <w:r w:rsidRPr="004A6FA4">
        <w:rPr>
          <w:rFonts w:ascii="Times New Roman" w:eastAsia="Times New Roman" w:hAnsi="Times New Roman" w:cs="Times New Roman"/>
          <w:sz w:val="24"/>
          <w:szCs w:val="24"/>
        </w:rPr>
        <w:t>he original dataset can be found in appendix A of this paper.</w:t>
      </w:r>
    </w:p>
    <w:p w14:paraId="7A3B3C10" w14:textId="45718193" w:rsidR="00FC32C4" w:rsidRPr="004A6FA4" w:rsidRDefault="6B137BAD" w:rsidP="008A3EF4">
      <w:pPr>
        <w:spacing w:line="240" w:lineRule="auto"/>
        <w:ind w:firstLine="270"/>
        <w:rPr>
          <w:rFonts w:ascii="Times New Roman" w:hAnsi="Times New Roman" w:cs="Times New Roman"/>
          <w:sz w:val="24"/>
          <w:szCs w:val="24"/>
        </w:rPr>
      </w:pPr>
      <w:r w:rsidRPr="6B137BAD">
        <w:rPr>
          <w:rFonts w:ascii="Times New Roman" w:eastAsia="Times New Roman" w:hAnsi="Times New Roman" w:cs="Times New Roman"/>
          <w:sz w:val="24"/>
          <w:szCs w:val="24"/>
        </w:rPr>
        <w:t>The dependent variable identified was:</w:t>
      </w:r>
    </w:p>
    <w:p w14:paraId="1905F9A5" w14:textId="253E13ED" w:rsidR="00FB599E" w:rsidRPr="004A6FA4" w:rsidRDefault="6B137BAD" w:rsidP="008A3EF4">
      <w:pPr>
        <w:pStyle w:val="ListParagraph"/>
        <w:numPr>
          <w:ilvl w:val="0"/>
          <w:numId w:val="9"/>
        </w:numPr>
        <w:spacing w:line="240" w:lineRule="auto"/>
        <w:ind w:left="720" w:hanging="180"/>
        <w:rPr>
          <w:rFonts w:ascii="Times New Roman" w:eastAsia="Times New Roman" w:hAnsi="Times New Roman" w:cs="Times New Roman"/>
          <w:sz w:val="24"/>
          <w:szCs w:val="24"/>
        </w:rPr>
      </w:pPr>
      <w:proofErr w:type="spellStart"/>
      <w:r w:rsidRPr="6B137BAD">
        <w:rPr>
          <w:rFonts w:ascii="Times New Roman" w:eastAsia="Times New Roman" w:hAnsi="Times New Roman" w:cs="Times New Roman"/>
          <w:sz w:val="24"/>
          <w:szCs w:val="24"/>
        </w:rPr>
        <w:t>MRICount</w:t>
      </w:r>
      <w:proofErr w:type="spellEnd"/>
      <w:r w:rsidRPr="6B137BAD">
        <w:rPr>
          <w:rFonts w:ascii="Times New Roman" w:eastAsia="Times New Roman" w:hAnsi="Times New Roman" w:cs="Times New Roman"/>
          <w:sz w:val="24"/>
          <w:szCs w:val="24"/>
        </w:rPr>
        <w:t xml:space="preserve"> (Pixel count)</w:t>
      </w:r>
    </w:p>
    <w:p w14:paraId="4622743E" w14:textId="060636A0" w:rsidR="00FC32C4" w:rsidRPr="004A6FA4" w:rsidRDefault="6B137BAD" w:rsidP="008A3EF4">
      <w:pPr>
        <w:spacing w:line="240" w:lineRule="auto"/>
        <w:ind w:firstLine="270"/>
        <w:rPr>
          <w:rFonts w:ascii="Times New Roman" w:hAnsi="Times New Roman" w:cs="Times New Roman"/>
          <w:sz w:val="24"/>
          <w:szCs w:val="24"/>
        </w:rPr>
      </w:pPr>
      <w:r w:rsidRPr="6B137BAD">
        <w:rPr>
          <w:rFonts w:ascii="Times New Roman" w:eastAsia="Times New Roman" w:hAnsi="Times New Roman" w:cs="Times New Roman"/>
          <w:sz w:val="24"/>
          <w:szCs w:val="24"/>
        </w:rPr>
        <w:t>The independent variables identified were:</w:t>
      </w:r>
    </w:p>
    <w:p w14:paraId="02018777"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Gender</w:t>
      </w:r>
      <w:r w:rsidRPr="004A6FA4">
        <w:rPr>
          <w:rFonts w:ascii="Times New Roman" w:eastAsia="Times New Roman" w:hAnsi="Times New Roman" w:cs="Times New Roman"/>
          <w:sz w:val="24"/>
          <w:szCs w:val="24"/>
        </w:rPr>
        <w:t xml:space="preserve">: Male or Female </w:t>
      </w:r>
    </w:p>
    <w:p w14:paraId="6E99C3C1"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FSIQ</w:t>
      </w:r>
      <w:r w:rsidRPr="004A6FA4">
        <w:rPr>
          <w:rFonts w:ascii="Times New Roman" w:eastAsia="Times New Roman" w:hAnsi="Times New Roman" w:cs="Times New Roman"/>
          <w:sz w:val="24"/>
          <w:szCs w:val="24"/>
        </w:rPr>
        <w:t xml:space="preserve">: Full Scale IQ scores based on the four Wechsler (1981) subtests </w:t>
      </w:r>
    </w:p>
    <w:p w14:paraId="035D21F5"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VIQ</w:t>
      </w:r>
      <w:r w:rsidRPr="004A6FA4">
        <w:rPr>
          <w:rFonts w:ascii="Times New Roman" w:eastAsia="Times New Roman" w:hAnsi="Times New Roman" w:cs="Times New Roman"/>
          <w:sz w:val="24"/>
          <w:szCs w:val="24"/>
        </w:rPr>
        <w:t xml:space="preserve">: Verbal IQ scores based on the four Wechsler (1981) subtests </w:t>
      </w:r>
    </w:p>
    <w:p w14:paraId="7559C62C"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PIQ</w:t>
      </w:r>
      <w:r w:rsidRPr="004A6FA4">
        <w:rPr>
          <w:rFonts w:ascii="Times New Roman" w:eastAsia="Times New Roman" w:hAnsi="Times New Roman" w:cs="Times New Roman"/>
          <w:sz w:val="24"/>
          <w:szCs w:val="24"/>
        </w:rPr>
        <w:t xml:space="preserve">: Performance IQ scores based on the four Wechsler (1981) subtests </w:t>
      </w:r>
    </w:p>
    <w:p w14:paraId="0D76F27D"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Weight</w:t>
      </w:r>
      <w:r w:rsidRPr="004A6FA4">
        <w:rPr>
          <w:rFonts w:ascii="Times New Roman" w:eastAsia="Times New Roman" w:hAnsi="Times New Roman" w:cs="Times New Roman"/>
          <w:sz w:val="24"/>
          <w:szCs w:val="24"/>
        </w:rPr>
        <w:t xml:space="preserve">: body weight in pounds </w:t>
      </w:r>
    </w:p>
    <w:p w14:paraId="40A2F2A8"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Height</w:t>
      </w:r>
      <w:r w:rsidRPr="004A6FA4">
        <w:rPr>
          <w:rFonts w:ascii="Times New Roman" w:eastAsia="Times New Roman" w:hAnsi="Times New Roman" w:cs="Times New Roman"/>
          <w:sz w:val="24"/>
          <w:szCs w:val="24"/>
        </w:rPr>
        <w:t>: height in inches</w:t>
      </w:r>
    </w:p>
    <w:p w14:paraId="4FBB872B" w14:textId="77777777" w:rsidR="008538A2" w:rsidRDefault="008538A2" w:rsidP="008A3EF4">
      <w:pPr>
        <w:spacing w:line="240" w:lineRule="auto"/>
        <w:rPr>
          <w:rFonts w:ascii="Times New Roman" w:eastAsia="Times New Roman" w:hAnsi="Times New Roman" w:cs="Times New Roman"/>
          <w:i/>
          <w:sz w:val="24"/>
          <w:szCs w:val="24"/>
        </w:rPr>
      </w:pPr>
    </w:p>
    <w:p w14:paraId="175FF979" w14:textId="77777777" w:rsidR="00115144" w:rsidRDefault="0094746D" w:rsidP="008A3EF4">
      <w:pPr>
        <w:spacing w:line="240" w:lineRule="auto"/>
        <w:jc w:val="center"/>
        <w:rPr>
          <w:rFonts w:ascii="Times New Roman" w:eastAsia="Times New Roman" w:hAnsi="Times New Roman" w:cs="Times New Roman"/>
          <w:i/>
          <w:sz w:val="24"/>
          <w:szCs w:val="24"/>
        </w:rPr>
      </w:pPr>
      <w:commentRangeStart w:id="9"/>
      <w:r>
        <w:rPr>
          <w:rFonts w:ascii="Times New Roman" w:eastAsia="Times New Roman" w:hAnsi="Times New Roman" w:cs="Times New Roman"/>
          <w:i/>
          <w:sz w:val="24"/>
          <w:szCs w:val="24"/>
        </w:rPr>
        <w:t>Limitations of the Dataset</w:t>
      </w:r>
      <w:commentRangeEnd w:id="9"/>
      <w:r w:rsidR="00B05E07">
        <w:rPr>
          <w:rStyle w:val="CommentReference"/>
        </w:rPr>
        <w:commentReference w:id="9"/>
      </w:r>
    </w:p>
    <w:p w14:paraId="7BD80749" w14:textId="77777777" w:rsidR="00FC32C4" w:rsidRPr="0094746D" w:rsidRDefault="00FC32C4" w:rsidP="008A3EF4">
      <w:pPr>
        <w:spacing w:line="240" w:lineRule="auto"/>
        <w:jc w:val="center"/>
        <w:rPr>
          <w:rFonts w:ascii="Times New Roman" w:eastAsia="Times New Roman" w:hAnsi="Times New Roman" w:cs="Times New Roman"/>
          <w:i/>
          <w:sz w:val="24"/>
          <w:szCs w:val="24"/>
        </w:rPr>
      </w:pPr>
    </w:p>
    <w:p w14:paraId="48993E38" w14:textId="253B2FE1" w:rsidR="00E22FE3" w:rsidRDefault="0094746D" w:rsidP="008A3E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working with a small sample size it is important to acknowledge the limitations and issues that can arise from </w:t>
      </w:r>
      <w:r w:rsidR="00F8305B">
        <w:rPr>
          <w:rFonts w:ascii="Times New Roman" w:eastAsia="Times New Roman" w:hAnsi="Times New Roman" w:cs="Times New Roman"/>
          <w:sz w:val="24"/>
          <w:szCs w:val="24"/>
        </w:rPr>
        <w:t xml:space="preserve">such a small dataset. </w:t>
      </w:r>
      <w:proofErr w:type="spellStart"/>
      <w:r w:rsidR="00F8305B">
        <w:rPr>
          <w:rFonts w:ascii="Times New Roman" w:eastAsia="Times New Roman" w:hAnsi="Times New Roman" w:cs="Times New Roman"/>
          <w:sz w:val="24"/>
          <w:szCs w:val="24"/>
        </w:rPr>
        <w:t>Willerman</w:t>
      </w:r>
      <w:proofErr w:type="spellEnd"/>
      <w:r w:rsidR="00F8305B">
        <w:rPr>
          <w:rFonts w:ascii="Times New Roman" w:eastAsia="Times New Roman" w:hAnsi="Times New Roman" w:cs="Times New Roman"/>
          <w:sz w:val="24"/>
          <w:szCs w:val="24"/>
        </w:rPr>
        <w:t xml:space="preserve"> et. al. failed to outline why they </w:t>
      </w:r>
      <w:r w:rsidR="00F8305B">
        <w:rPr>
          <w:rFonts w:ascii="Times New Roman" w:eastAsia="Times New Roman" w:hAnsi="Times New Roman" w:cs="Times New Roman"/>
          <w:sz w:val="24"/>
          <w:szCs w:val="24"/>
        </w:rPr>
        <w:lastRenderedPageBreak/>
        <w:t>chose to use a small sample but we attribute this to the size of the subject pool. Furthermore, while we would ideally prefer a larger sample size we accept that the limitations of their research did not permit such. However, it is important to acknowledge that the possibility of a type II error increase</w:t>
      </w:r>
      <w:r w:rsidR="00AE1AFB">
        <w:rPr>
          <w:rFonts w:ascii="Times New Roman" w:eastAsia="Times New Roman" w:hAnsi="Times New Roman" w:cs="Times New Roman"/>
          <w:sz w:val="24"/>
          <w:szCs w:val="24"/>
        </w:rPr>
        <w:t>s</w:t>
      </w:r>
      <w:r w:rsidR="00F8305B">
        <w:rPr>
          <w:rFonts w:ascii="Times New Roman" w:eastAsia="Times New Roman" w:hAnsi="Times New Roman" w:cs="Times New Roman"/>
          <w:sz w:val="24"/>
          <w:szCs w:val="24"/>
        </w:rPr>
        <w:t xml:space="preserve"> when the sample size is </w:t>
      </w:r>
      <w:r w:rsidR="00AE1AFB">
        <w:rPr>
          <w:rFonts w:ascii="Times New Roman" w:eastAsia="Times New Roman" w:hAnsi="Times New Roman" w:cs="Times New Roman"/>
          <w:sz w:val="24"/>
          <w:szCs w:val="24"/>
        </w:rPr>
        <w:t>small.</w:t>
      </w:r>
    </w:p>
    <w:p w14:paraId="4AD18880" w14:textId="4E040635" w:rsidR="00FC32C4" w:rsidRDefault="00FC32C4" w:rsidP="008A3EF4">
      <w:pPr>
        <w:spacing w:line="240" w:lineRule="auto"/>
        <w:rPr>
          <w:rFonts w:ascii="Times New Roman" w:eastAsia="Times New Roman" w:hAnsi="Times New Roman" w:cs="Times New Roman"/>
          <w:i/>
          <w:sz w:val="24"/>
          <w:szCs w:val="24"/>
        </w:rPr>
      </w:pPr>
    </w:p>
    <w:p w14:paraId="624C1889" w14:textId="661C8073" w:rsidR="00E22FE3" w:rsidRPr="00E27318" w:rsidRDefault="00AE1AFB" w:rsidP="008A3EF4">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Discussion of Findings</w:t>
      </w:r>
      <w:r w:rsidR="0032518D">
        <w:rPr>
          <w:rFonts w:ascii="Times New Roman" w:eastAsia="Times New Roman" w:hAnsi="Times New Roman" w:cs="Times New Roman"/>
          <w:i/>
          <w:sz w:val="24"/>
          <w:szCs w:val="24"/>
        </w:rPr>
        <w:t>:</w:t>
      </w:r>
    </w:p>
    <w:p w14:paraId="62450B7F" w14:textId="2EBB9F5C" w:rsidR="009329E2" w:rsidRDefault="008A3EF4" w:rsidP="008A3EF4">
      <w:pPr>
        <w:spacing w:line="240" w:lineRule="auto"/>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g">
            <w:drawing>
              <wp:anchor distT="0" distB="0" distL="114300" distR="114300" simplePos="0" relativeHeight="251669504" behindDoc="0" locked="0" layoutInCell="1" allowOverlap="1" wp14:anchorId="6EDD571F" wp14:editId="4DEA5F46">
                <wp:simplePos x="0" y="0"/>
                <wp:positionH relativeFrom="column">
                  <wp:posOffset>3251200</wp:posOffset>
                </wp:positionH>
                <wp:positionV relativeFrom="paragraph">
                  <wp:posOffset>292158</wp:posOffset>
                </wp:positionV>
                <wp:extent cx="3315335" cy="3222856"/>
                <wp:effectExtent l="0" t="0" r="12065" b="3175"/>
                <wp:wrapThrough wrapText="bothSides">
                  <wp:wrapPolygon edited="0">
                    <wp:start x="0" y="0"/>
                    <wp:lineTo x="0" y="21451"/>
                    <wp:lineTo x="21513" y="21451"/>
                    <wp:lineTo x="21513"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3315335" cy="3222856"/>
                          <a:chOff x="0" y="0"/>
                          <a:chExt cx="3315335" cy="3222856"/>
                        </a:xfrm>
                      </wpg:grpSpPr>
                      <pic:pic xmlns:pic="http://schemas.openxmlformats.org/drawingml/2006/picture">
                        <pic:nvPicPr>
                          <pic:cNvPr id="2" name="Picture 2" descr="Plot of MRI_Count by VIQ"/>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335" cy="2762885"/>
                          </a:xfrm>
                          <a:prstGeom prst="rect">
                            <a:avLst/>
                          </a:prstGeom>
                          <a:noFill/>
                          <a:ln>
                            <a:noFill/>
                          </a:ln>
                        </pic:spPr>
                      </pic:pic>
                      <wps:wsp>
                        <wps:cNvPr id="9" name="Text Box 9"/>
                        <wps:cNvSpPr txBox="1"/>
                        <wps:spPr>
                          <a:xfrm>
                            <a:off x="0" y="2817091"/>
                            <a:ext cx="3315335" cy="405765"/>
                          </a:xfrm>
                          <a:prstGeom prst="rect">
                            <a:avLst/>
                          </a:prstGeom>
                          <a:solidFill>
                            <a:prstClr val="white"/>
                          </a:solidFill>
                          <a:ln>
                            <a:noFill/>
                          </a:ln>
                          <a:effectLst/>
                        </wps:spPr>
                        <wps:txbx>
                          <w:txbxContent>
                            <w:p w14:paraId="64361457" w14:textId="7F204257" w:rsidR="008A3EF4" w:rsidRPr="00B604B2" w:rsidRDefault="008A3EF4" w:rsidP="008A3EF4">
                              <w:pPr>
                                <w:pStyle w:val="Caption"/>
                                <w:rPr>
                                  <w:rFonts w:ascii="Arial" w:eastAsia="Times New Roman" w:hAnsi="Arial" w:cs="Arial"/>
                                  <w:noProof/>
                                  <w:color w:val="000000"/>
                                  <w:sz w:val="20"/>
                                  <w:szCs w:val="20"/>
                                </w:rPr>
                              </w:pPr>
                              <w:r>
                                <w:t xml:space="preserve">Figure 2: </w:t>
                              </w:r>
                              <w:r w:rsidRPr="00EC6AA8">
                                <w:t xml:space="preserve">The plot of VIQ versus </w:t>
                              </w:r>
                              <w:proofErr w:type="spellStart"/>
                              <w:r w:rsidRPr="00EC6AA8">
                                <w:t>MRI_Count</w:t>
                              </w:r>
                              <w:proofErr w:type="spellEnd"/>
                              <w:r w:rsidRPr="00EC6AA8">
                                <w:t xml:space="preserve"> does not appear to have a strong linear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DD571F" id="Group_x0020_13" o:spid="_x0000_s1026" style="position:absolute;left:0;text-align:left;margin-left:256pt;margin-top:23pt;width:261.05pt;height:253.75pt;z-index:251669504" coordsize="3315335,322285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 o:spid="_x0000_s1027" type="#_x0000_t75" alt="Plot of MRI_Count by VIQ" style="position:absolute;width:3315335;height:27628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Vn&#10;RgzCAAAA2gAAAA8AAABkcnMvZG93bnJldi54bWxEj0GLwjAUhO+C/yE8wZumetiValpEdBEEF931&#10;/miebbF5qU1a6783Cwseh5n5hlmlvalER40rLSuYTSMQxJnVJecKfn92kwUI55E1VpZJwZMcpMlw&#10;sMJY2wefqDv7XAQIuxgVFN7XsZQuK8igm9qaOHhX2xj0QTa51A0+AtxUch5FH9JgyWGhwJo2BWW3&#10;c2sUHK7b/nN3idpn5/Yn+5239/brqNR41K+XIDz1/h3+b++1gjn8XQk3QCY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VZ0YMwgAAANoAAAAPAAAAAAAAAAAAAAAAAJwCAABk&#10;cnMvZG93bnJldi54bWxQSwUGAAAAAAQABAD3AAAAiwMAAAAA&#10;">
                  <v:imagedata r:id="rId11" o:title="Plot of MRI_Count by VIQ"/>
                  <v:path arrowok="t"/>
                </v:shape>
                <v:shapetype id="_x0000_t202" coordsize="21600,21600" o:spt="202" path="m0,0l0,21600,21600,21600,21600,0xe">
                  <v:stroke joinstyle="miter"/>
                  <v:path gradientshapeok="t" o:connecttype="rect"/>
                </v:shapetype>
                <v:shape id="Text_x0020_Box_x0020_9" o:spid="_x0000_s1028" type="#_x0000_t202" style="position:absolute;top:2817091;width:3315335;height:405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MiixQAA&#10;ANoAAAAPAAAAZHJzL2Rvd25yZXYueG1sRI9BawIxFITvQv9DeAUvotm2IroaRaRC24t068XbY/Pc&#10;rN28LElWt/++KRQ8DjPzDbPa9LYRV/KhdqzgaZKBIC6drrlScPzaj+cgQkTW2DgmBT8UYLN+GKww&#10;1+7Gn3QtYiUShEOOCkyMbS5lKA1ZDBPXEifv7LzFmKSvpPZ4S3DbyOcsm0mLNacFgy3tDJXfRWcV&#10;HKangxl159eP7fTFvx+73exSFUoNH/vtEkSkPt7D/+03rWAB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KgyKLFAAAA2gAAAA8AAAAAAAAAAAAAAAAAlwIAAGRycy9k&#10;b3ducmV2LnhtbFBLBQYAAAAABAAEAPUAAACJAwAAAAA=&#10;" stroked="f">
                  <v:textbox style="mso-fit-shape-to-text:t" inset="0,0,0,0">
                    <w:txbxContent>
                      <w:p w14:paraId="64361457" w14:textId="7F204257" w:rsidR="008A3EF4" w:rsidRPr="00B604B2" w:rsidRDefault="008A3EF4" w:rsidP="008A3EF4">
                        <w:pPr>
                          <w:pStyle w:val="Caption"/>
                          <w:rPr>
                            <w:rFonts w:ascii="Arial" w:eastAsia="Times New Roman" w:hAnsi="Arial" w:cs="Arial"/>
                            <w:noProof/>
                            <w:color w:val="000000"/>
                            <w:sz w:val="20"/>
                            <w:szCs w:val="20"/>
                          </w:rPr>
                        </w:pPr>
                        <w:r>
                          <w:t xml:space="preserve">Figure 2: </w:t>
                        </w:r>
                        <w:r w:rsidRPr="00EC6AA8">
                          <w:t xml:space="preserve">The plot of VIQ versus </w:t>
                        </w:r>
                        <w:proofErr w:type="spellStart"/>
                        <w:r w:rsidRPr="00EC6AA8">
                          <w:t>MRI_Count</w:t>
                        </w:r>
                        <w:proofErr w:type="spellEnd"/>
                        <w:r w:rsidRPr="00EC6AA8">
                          <w:t xml:space="preserve"> does not appear to have a strong linear relationship.</w:t>
                        </w:r>
                      </w:p>
                    </w:txbxContent>
                  </v:textbox>
                </v:shape>
                <w10:wrap type="through"/>
              </v:group>
            </w:pict>
          </mc:Fallback>
        </mc:AlternateContent>
      </w:r>
      <w:commentRangeStart w:id="10"/>
      <w:r w:rsidR="00115144" w:rsidRPr="00E22FE3">
        <w:rPr>
          <w:rFonts w:ascii="Times New Roman" w:hAnsi="Times New Roman" w:cs="Times New Roman"/>
          <w:i/>
          <w:sz w:val="24"/>
          <w:szCs w:val="24"/>
        </w:rPr>
        <w:t>Examination of the scatter p</w:t>
      </w:r>
      <w:r w:rsidR="00E22FE3" w:rsidRPr="00E22FE3">
        <w:rPr>
          <w:rFonts w:ascii="Times New Roman" w:hAnsi="Times New Roman" w:cs="Times New Roman"/>
          <w:i/>
          <w:sz w:val="24"/>
          <w:szCs w:val="24"/>
        </w:rPr>
        <w:t>lots</w:t>
      </w:r>
      <w:commentRangeEnd w:id="10"/>
      <w:r>
        <w:rPr>
          <w:rStyle w:val="CommentReference"/>
        </w:rPr>
        <w:commentReference w:id="10"/>
      </w:r>
    </w:p>
    <w:p w14:paraId="6AA44062" w14:textId="2120965A" w:rsidR="009329E2" w:rsidRDefault="008A3EF4" w:rsidP="008A3EF4">
      <w:pPr>
        <w:spacing w:line="240" w:lineRule="auto"/>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g">
            <w:drawing>
              <wp:anchor distT="0" distB="0" distL="114300" distR="114300" simplePos="0" relativeHeight="251666432" behindDoc="0" locked="0" layoutInCell="1" allowOverlap="1" wp14:anchorId="079618C2" wp14:editId="3355E4C3">
                <wp:simplePos x="0" y="0"/>
                <wp:positionH relativeFrom="column">
                  <wp:posOffset>-406400</wp:posOffset>
                </wp:positionH>
                <wp:positionV relativeFrom="paragraph">
                  <wp:posOffset>100965</wp:posOffset>
                </wp:positionV>
                <wp:extent cx="3294380" cy="3784773"/>
                <wp:effectExtent l="0" t="0" r="7620" b="0"/>
                <wp:wrapThrough wrapText="bothSides">
                  <wp:wrapPolygon edited="0">
                    <wp:start x="0" y="0"/>
                    <wp:lineTo x="0" y="21455"/>
                    <wp:lineTo x="21483" y="21455"/>
                    <wp:lineTo x="21483"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3294380" cy="3784773"/>
                          <a:chOff x="0" y="0"/>
                          <a:chExt cx="3294380" cy="3784773"/>
                        </a:xfrm>
                      </wpg:grpSpPr>
                      <pic:pic xmlns:pic="http://schemas.openxmlformats.org/drawingml/2006/picture">
                        <pic:nvPicPr>
                          <pic:cNvPr id="1" name="Picture 1" descr="Plot of MRI_Count by FSIQ"/>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380" cy="2745740"/>
                          </a:xfrm>
                          <a:prstGeom prst="rect">
                            <a:avLst/>
                          </a:prstGeom>
                          <a:noFill/>
                          <a:ln>
                            <a:noFill/>
                          </a:ln>
                        </pic:spPr>
                      </pic:pic>
                      <wps:wsp>
                        <wps:cNvPr id="7" name="Text Box 7"/>
                        <wps:cNvSpPr txBox="1"/>
                        <wps:spPr>
                          <a:xfrm>
                            <a:off x="0" y="2798618"/>
                            <a:ext cx="3294380" cy="986155"/>
                          </a:xfrm>
                          <a:prstGeom prst="rect">
                            <a:avLst/>
                          </a:prstGeom>
                          <a:solidFill>
                            <a:prstClr val="white"/>
                          </a:solidFill>
                          <a:ln>
                            <a:noFill/>
                          </a:ln>
                          <a:effectLst/>
                        </wps:spPr>
                        <wps:txbx>
                          <w:txbxContent>
                            <w:p w14:paraId="1A2947BB" w14:textId="77777777" w:rsidR="008A3EF4" w:rsidRPr="008A3EF4" w:rsidRDefault="008A3EF4" w:rsidP="008A3EF4">
                              <w:pPr>
                                <w:pStyle w:val="Caption"/>
                                <w:spacing w:after="0"/>
                              </w:pPr>
                              <w:r w:rsidRPr="008A3EF4">
                                <w:rPr>
                                  <w:sz w:val="20"/>
                                </w:rPr>
                                <w:t xml:space="preserve">Figure </w:t>
                              </w:r>
                              <w:r w:rsidRPr="008A3EF4">
                                <w:rPr>
                                  <w:sz w:val="20"/>
                                </w:rPr>
                                <w:fldChar w:fldCharType="begin"/>
                              </w:r>
                              <w:r w:rsidRPr="008A3EF4">
                                <w:rPr>
                                  <w:sz w:val="20"/>
                                </w:rPr>
                                <w:instrText xml:space="preserve"> SEQ Figure \* ARABIC </w:instrText>
                              </w:r>
                              <w:r w:rsidRPr="008A3EF4">
                                <w:rPr>
                                  <w:sz w:val="20"/>
                                </w:rPr>
                                <w:fldChar w:fldCharType="separate"/>
                              </w:r>
                              <w:r w:rsidRPr="008A3EF4">
                                <w:rPr>
                                  <w:noProof/>
                                  <w:sz w:val="20"/>
                                </w:rPr>
                                <w:t>1</w:t>
                              </w:r>
                              <w:r w:rsidRPr="008A3EF4">
                                <w:rPr>
                                  <w:sz w:val="20"/>
                                </w:rPr>
                                <w:fldChar w:fldCharType="end"/>
                              </w:r>
                              <w:r w:rsidRPr="008A3EF4">
                                <w:rPr>
                                  <w:sz w:val="20"/>
                                </w:rPr>
                                <w:t xml:space="preserve">: </w:t>
                              </w:r>
                              <w:r w:rsidRPr="008A3EF4">
                                <w:t xml:space="preserve">In the plot above we observe the FSIQ versus brain size. The data does not appear to be linear and from the plot we can observe how the data was split by </w:t>
                              </w:r>
                              <w:proofErr w:type="spellStart"/>
                              <w:r w:rsidRPr="008A3EF4">
                                <w:t>Willerman</w:t>
                              </w:r>
                              <w:proofErr w:type="spellEnd"/>
                              <w:r w:rsidRPr="008A3EF4">
                                <w:t xml:space="preserve"> et al. You can noticeably recognize the 20 subjects with FSIQs less than or equal to108 and the 20 subjects with FSIQ’s greater than or equal to 130.</w:t>
                              </w:r>
                            </w:p>
                            <w:p w14:paraId="7F473400" w14:textId="02A54A8A" w:rsidR="008A3EF4" w:rsidRPr="00D80F58" w:rsidRDefault="008A3EF4" w:rsidP="008A3EF4">
                              <w:pPr>
                                <w:pStyle w:val="Caption"/>
                                <w:rPr>
                                  <w:rFonts w:ascii="Arial" w:eastAsia="Times New Roman" w:hAnsi="Arial" w:cs="Arial"/>
                                  <w:noProof/>
                                  <w:color w:val="00000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79618C2" id="Group_x0020_8" o:spid="_x0000_s1029" style="position:absolute;left:0;text-align:left;margin-left:-32pt;margin-top:7.95pt;width:259.4pt;height:298pt;z-index:251666432" coordsize="3294380,378477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">
                <v:shape id="Picture_x0020_1" o:spid="_x0000_s1030" type="#_x0000_t75" alt="Plot of MRI_Count by FSIQ" style="position:absolute;width:3294380;height:27457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Tn&#10;qgnAAAAA2gAAAA8AAABkcnMvZG93bnJldi54bWxET82KwjAQvgu+Q5iFvWm6rohWoxTdRS8e/HmA&#10;sZltyjaT0kStPr0RBE/Dx/c7s0VrK3GhxpeOFXz1ExDEudMlFwqOh9/eGIQPyBorx6TgRh4W825n&#10;hql2V97RZR8KEUPYp6jAhFCnUvrckEXfdzVx5P5cYzFE2BRSN3iN4baSgyQZSYslxwaDNS0N5f/7&#10;s1XQbm22Pi2TyXd2H+7GP9nWm9VEqc+PNpuCCNSGt/jl3ug4H56vPK+cP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dOeqCcAAAADaAAAADwAAAAAAAAAAAAAAAACcAgAAZHJz&#10;L2Rvd25yZXYueG1sUEsFBgAAAAAEAAQA9wAAAIkDAAAAAA==&#10;">
                  <v:imagedata r:id="rId13" o:title="Plot of MRI_Count by FSIQ"/>
                  <v:path arrowok="t"/>
                </v:shape>
                <v:shape id="Text_x0020_Box_x0020_7" o:spid="_x0000_s1031" type="#_x0000_t202" style="position:absolute;top:2798618;width:3294380;height:986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lLxQAA&#10;ANoAAAAPAAAAZHJzL2Rvd25yZXYueG1sRI9BawIxFITvQv9DeAUvotm2orIaRaRC24t068XbY/Pc&#10;rN28LElWt/++KRQ8DjPzDbPa9LYRV/KhdqzgaZKBIC6drrlScPzajxcgQkTW2DgmBT8UYLN+GKww&#10;1+7Gn3QtYiUShEOOCkyMbS5lKA1ZDBPXEifv7LzFmKSvpPZ4S3DbyOcsm0mLNacFgy3tDJXfRWcV&#10;HKangxl159eP7fTFvx+73exSFUoNH/vtEkSkPt7D/+03rWAO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z+UvFAAAA2gAAAA8AAAAAAAAAAAAAAAAAlwIAAGRycy9k&#10;b3ducmV2LnhtbFBLBQYAAAAABAAEAPUAAACJAwAAAAA=&#10;" stroked="f">
                  <v:textbox style="mso-fit-shape-to-text:t" inset="0,0,0,0">
                    <w:txbxContent>
                      <w:p w14:paraId="1A2947BB" w14:textId="77777777" w:rsidR="008A3EF4" w:rsidRPr="008A3EF4" w:rsidRDefault="008A3EF4" w:rsidP="008A3EF4">
                        <w:pPr>
                          <w:pStyle w:val="Caption"/>
                          <w:spacing w:after="0"/>
                        </w:pPr>
                        <w:r w:rsidRPr="008A3EF4">
                          <w:rPr>
                            <w:sz w:val="20"/>
                          </w:rPr>
                          <w:t xml:space="preserve">Figure </w:t>
                        </w:r>
                        <w:r w:rsidRPr="008A3EF4">
                          <w:rPr>
                            <w:sz w:val="20"/>
                          </w:rPr>
                          <w:fldChar w:fldCharType="begin"/>
                        </w:r>
                        <w:r w:rsidRPr="008A3EF4">
                          <w:rPr>
                            <w:sz w:val="20"/>
                          </w:rPr>
                          <w:instrText xml:space="preserve"> SEQ Figure \* ARABIC </w:instrText>
                        </w:r>
                        <w:r w:rsidRPr="008A3EF4">
                          <w:rPr>
                            <w:sz w:val="20"/>
                          </w:rPr>
                          <w:fldChar w:fldCharType="separate"/>
                        </w:r>
                        <w:r w:rsidRPr="008A3EF4">
                          <w:rPr>
                            <w:noProof/>
                            <w:sz w:val="20"/>
                          </w:rPr>
                          <w:t>1</w:t>
                        </w:r>
                        <w:r w:rsidRPr="008A3EF4">
                          <w:rPr>
                            <w:sz w:val="20"/>
                          </w:rPr>
                          <w:fldChar w:fldCharType="end"/>
                        </w:r>
                        <w:r w:rsidRPr="008A3EF4">
                          <w:rPr>
                            <w:sz w:val="20"/>
                          </w:rPr>
                          <w:t xml:space="preserve">: </w:t>
                        </w:r>
                        <w:r w:rsidRPr="008A3EF4">
                          <w:t xml:space="preserve">In the plot above we observe the FSIQ versus brain size. The data does not appear to be linear and from the plot we can observe how the data was split by </w:t>
                        </w:r>
                        <w:proofErr w:type="spellStart"/>
                        <w:r w:rsidRPr="008A3EF4">
                          <w:t>Willerman</w:t>
                        </w:r>
                        <w:proofErr w:type="spellEnd"/>
                        <w:r w:rsidRPr="008A3EF4">
                          <w:t xml:space="preserve"> et al. You can noticeably recognize the 20 subjects with FSIQs less than or equal to108 and the 20 subjects with FSIQ’s greater than or equal to 130.</w:t>
                        </w:r>
                      </w:p>
                      <w:p w14:paraId="7F473400" w14:textId="02A54A8A" w:rsidR="008A3EF4" w:rsidRPr="00D80F58" w:rsidRDefault="008A3EF4" w:rsidP="008A3EF4">
                        <w:pPr>
                          <w:pStyle w:val="Caption"/>
                          <w:rPr>
                            <w:rFonts w:ascii="Arial" w:eastAsia="Times New Roman" w:hAnsi="Arial" w:cs="Arial"/>
                            <w:noProof/>
                            <w:color w:val="000000"/>
                            <w:sz w:val="20"/>
                            <w:szCs w:val="20"/>
                          </w:rPr>
                        </w:pPr>
                      </w:p>
                    </w:txbxContent>
                  </v:textbox>
                </v:shape>
                <w10:wrap type="through"/>
              </v:group>
            </w:pict>
          </mc:Fallback>
        </mc:AlternateContent>
      </w:r>
    </w:p>
    <w:p w14:paraId="2FBC299D" w14:textId="64E84406" w:rsidR="009329E2" w:rsidRDefault="009329E2" w:rsidP="008A3EF4">
      <w:pPr>
        <w:spacing w:line="240" w:lineRule="auto"/>
        <w:ind w:firstLine="720"/>
        <w:rPr>
          <w:rFonts w:ascii="Times New Roman" w:hAnsi="Times New Roman" w:cs="Times New Roman"/>
          <w:sz w:val="24"/>
          <w:szCs w:val="24"/>
        </w:rPr>
      </w:pPr>
    </w:p>
    <w:p w14:paraId="06BCF510" w14:textId="7EB92F55" w:rsidR="00E22FE3" w:rsidRPr="00E22FE3" w:rsidRDefault="00E22FE3" w:rsidP="008A3EF4">
      <w:pPr>
        <w:spacing w:line="240" w:lineRule="auto"/>
        <w:ind w:firstLine="720"/>
        <w:rPr>
          <w:rFonts w:ascii="Times New Roman" w:hAnsi="Times New Roman" w:cs="Times New Roman"/>
          <w:sz w:val="24"/>
          <w:szCs w:val="24"/>
        </w:rPr>
      </w:pPr>
    </w:p>
    <w:p w14:paraId="4E543ABF" w14:textId="684F9E1E" w:rsidR="00E22FE3" w:rsidRDefault="00E22FE3" w:rsidP="008A3EF4">
      <w:pPr>
        <w:spacing w:line="240" w:lineRule="auto"/>
        <w:jc w:val="center"/>
        <w:rPr>
          <w:rFonts w:ascii="Times New Roman" w:hAnsi="Times New Roman" w:cs="Times New Roman"/>
          <w:i/>
          <w:sz w:val="24"/>
          <w:szCs w:val="24"/>
        </w:rPr>
      </w:pPr>
    </w:p>
    <w:p w14:paraId="3AD3C54B" w14:textId="2BB8C767" w:rsidR="00E22FE3" w:rsidRDefault="00E22FE3" w:rsidP="008A3EF4">
      <w:pPr>
        <w:spacing w:line="240" w:lineRule="auto"/>
        <w:jc w:val="center"/>
        <w:rPr>
          <w:rFonts w:ascii="Times New Roman" w:hAnsi="Times New Roman" w:cs="Times New Roman"/>
          <w:i/>
          <w:sz w:val="24"/>
          <w:szCs w:val="24"/>
        </w:rPr>
      </w:pPr>
    </w:p>
    <w:p w14:paraId="75817B3C" w14:textId="775AF9A8" w:rsidR="00E22FE3" w:rsidRDefault="00E22FE3" w:rsidP="008A3EF4">
      <w:pPr>
        <w:spacing w:line="240" w:lineRule="auto"/>
        <w:jc w:val="center"/>
        <w:rPr>
          <w:rFonts w:ascii="Times New Roman" w:hAnsi="Times New Roman" w:cs="Times New Roman"/>
          <w:i/>
          <w:sz w:val="24"/>
          <w:szCs w:val="24"/>
        </w:rPr>
      </w:pPr>
    </w:p>
    <w:p w14:paraId="4F35FF54" w14:textId="77777777" w:rsidR="00E22FE3" w:rsidRDefault="00E22FE3" w:rsidP="008A3EF4">
      <w:pPr>
        <w:spacing w:line="240" w:lineRule="auto"/>
        <w:jc w:val="center"/>
        <w:rPr>
          <w:rFonts w:ascii="Times New Roman" w:hAnsi="Times New Roman" w:cs="Times New Roman"/>
          <w:i/>
          <w:sz w:val="24"/>
          <w:szCs w:val="24"/>
        </w:rPr>
      </w:pPr>
    </w:p>
    <w:p w14:paraId="57652CF5" w14:textId="77777777" w:rsidR="00E22FE3" w:rsidRDefault="00E22FE3" w:rsidP="008A3EF4">
      <w:pPr>
        <w:spacing w:line="240" w:lineRule="auto"/>
        <w:jc w:val="center"/>
        <w:rPr>
          <w:rFonts w:ascii="Times New Roman" w:hAnsi="Times New Roman" w:cs="Times New Roman"/>
          <w:i/>
          <w:sz w:val="24"/>
          <w:szCs w:val="24"/>
        </w:rPr>
      </w:pPr>
    </w:p>
    <w:p w14:paraId="1A436C61" w14:textId="77777777" w:rsidR="00E22FE3" w:rsidRDefault="00E22FE3" w:rsidP="008A3EF4">
      <w:pPr>
        <w:spacing w:line="240" w:lineRule="auto"/>
        <w:jc w:val="center"/>
        <w:rPr>
          <w:rFonts w:ascii="Times New Roman" w:hAnsi="Times New Roman" w:cs="Times New Roman"/>
          <w:i/>
          <w:sz w:val="24"/>
          <w:szCs w:val="24"/>
        </w:rPr>
      </w:pPr>
    </w:p>
    <w:p w14:paraId="10CB3238" w14:textId="5AF7EF04" w:rsidR="009329E2" w:rsidRDefault="009329E2" w:rsidP="008A3EF4">
      <w:pPr>
        <w:spacing w:line="240" w:lineRule="auto"/>
        <w:jc w:val="center"/>
        <w:rPr>
          <w:rFonts w:ascii="Times New Roman" w:hAnsi="Times New Roman" w:cs="Times New Roman"/>
          <w:i/>
          <w:sz w:val="24"/>
          <w:szCs w:val="24"/>
        </w:rPr>
      </w:pPr>
    </w:p>
    <w:p w14:paraId="07E96F15" w14:textId="77777777" w:rsidR="009329E2" w:rsidRDefault="009329E2" w:rsidP="008A3EF4">
      <w:pPr>
        <w:spacing w:line="240" w:lineRule="auto"/>
        <w:jc w:val="center"/>
        <w:rPr>
          <w:rFonts w:ascii="Times New Roman" w:hAnsi="Times New Roman" w:cs="Times New Roman"/>
          <w:i/>
          <w:sz w:val="24"/>
          <w:szCs w:val="24"/>
        </w:rPr>
      </w:pPr>
    </w:p>
    <w:p w14:paraId="4493BD15" w14:textId="5E75751F" w:rsidR="009329E2" w:rsidRDefault="008A3EF4" w:rsidP="008A3EF4">
      <w:pPr>
        <w:spacing w:line="240" w:lineRule="auto"/>
        <w:jc w:val="center"/>
        <w:rPr>
          <w:rFonts w:ascii="Times New Roman" w:hAnsi="Times New Roman" w:cs="Times New Roman"/>
          <w:i/>
          <w:sz w:val="24"/>
          <w:szCs w:val="24"/>
        </w:rPr>
      </w:pPr>
      <w:r>
        <w:rPr>
          <w:noProof/>
        </w:rPr>
        <w:lastRenderedPageBreak/>
        <mc:AlternateContent>
          <mc:Choice Requires="wpg">
            <w:drawing>
              <wp:anchor distT="0" distB="0" distL="114300" distR="114300" simplePos="0" relativeHeight="251672576" behindDoc="0" locked="0" layoutInCell="1" allowOverlap="1" wp14:anchorId="5B1B1561" wp14:editId="0135C8A3">
                <wp:simplePos x="0" y="0"/>
                <wp:positionH relativeFrom="column">
                  <wp:posOffset>-295564</wp:posOffset>
                </wp:positionH>
                <wp:positionV relativeFrom="paragraph">
                  <wp:posOffset>0</wp:posOffset>
                </wp:positionV>
                <wp:extent cx="3244850" cy="3167438"/>
                <wp:effectExtent l="0" t="0" r="6350" b="7620"/>
                <wp:wrapThrough wrapText="bothSides">
                  <wp:wrapPolygon edited="0">
                    <wp:start x="0" y="0"/>
                    <wp:lineTo x="0" y="21479"/>
                    <wp:lineTo x="21473" y="21479"/>
                    <wp:lineTo x="21473"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3244850" cy="3167438"/>
                          <a:chOff x="0" y="0"/>
                          <a:chExt cx="3244850" cy="3167438"/>
                        </a:xfrm>
                      </wpg:grpSpPr>
                      <pic:pic xmlns:pic="http://schemas.openxmlformats.org/drawingml/2006/picture">
                        <pic:nvPicPr>
                          <pic:cNvPr id="3" name="Picture 3" descr="Plot of MRI_Count by PIQ"/>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4850" cy="2703830"/>
                          </a:xfrm>
                          <a:prstGeom prst="rect">
                            <a:avLst/>
                          </a:prstGeom>
                          <a:noFill/>
                          <a:ln>
                            <a:noFill/>
                          </a:ln>
                        </pic:spPr>
                      </pic:pic>
                      <wps:wsp>
                        <wps:cNvPr id="10" name="Text Box 10"/>
                        <wps:cNvSpPr txBox="1"/>
                        <wps:spPr>
                          <a:xfrm>
                            <a:off x="0" y="2761673"/>
                            <a:ext cx="3244850" cy="405765"/>
                          </a:xfrm>
                          <a:prstGeom prst="rect">
                            <a:avLst/>
                          </a:prstGeom>
                          <a:solidFill>
                            <a:prstClr val="white"/>
                          </a:solidFill>
                          <a:ln>
                            <a:noFill/>
                          </a:ln>
                          <a:effectLst/>
                        </wps:spPr>
                        <wps:txbx>
                          <w:txbxContent>
                            <w:p w14:paraId="1FE6E549" w14:textId="297C626F" w:rsidR="008A3EF4" w:rsidRPr="001E228F" w:rsidRDefault="008A3EF4" w:rsidP="008A3EF4">
                              <w:pPr>
                                <w:pStyle w:val="Caption"/>
                                <w:rPr>
                                  <w:rFonts w:ascii="Arial" w:eastAsia="Times New Roman" w:hAnsi="Arial" w:cs="Arial"/>
                                  <w:noProof/>
                                  <w:color w:val="000000"/>
                                  <w:sz w:val="20"/>
                                  <w:szCs w:val="20"/>
                                </w:rPr>
                              </w:pPr>
                              <w:r>
                                <w:t xml:space="preserve">Figure 3: </w:t>
                              </w:r>
                              <w:r w:rsidRPr="001C7AB7">
                                <w:t xml:space="preserve">The plot of PIQ versus </w:t>
                              </w:r>
                              <w:proofErr w:type="spellStart"/>
                              <w:r w:rsidRPr="001C7AB7">
                                <w:t>MRI_Count</w:t>
                              </w:r>
                              <w:proofErr w:type="spellEnd"/>
                              <w:r w:rsidRPr="001C7AB7">
                                <w:t xml:space="preserve"> does not appear to have a strong linear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1B1561" id="Group_x0020_15" o:spid="_x0000_s1032" style="position:absolute;left:0;text-align:left;margin-left:-23.25pt;margin-top:0;width:255.5pt;height:249.4pt;z-index:251672576" coordsize="3244850,316743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">
                <v:shape id="Picture_x0020_3" o:spid="_x0000_s1033" type="#_x0000_t75" alt="Plot of MRI_Count by PIQ" style="position:absolute;width:3244850;height:27038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7x&#10;tpTCAAAA2gAAAA8AAABkcnMvZG93bnJldi54bWxEj1FrwkAQhN8L/odjC76UetGCLamnSEEICIK2&#10;fV9z2yQ0t5ferTH663tCoY/DzHzDLFaDa1VPITaeDUwnGSji0tuGKwMf75vHF1BRkC22nsnAhSKs&#10;lqO7BebWn3lP/UEqlSAcczRQi3S51rGsyWGc+I44eV8+OJQkQ6VtwHOCu1bPsmyuHTacFmrs6K2m&#10;8vtwcgYcFfY6f6b++LALn7SV408hW2PG98P6FZTQIP/hv3ZhDTzB7Uq6AXr5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O8baUwgAAANoAAAAPAAAAAAAAAAAAAAAAAJwCAABk&#10;cnMvZG93bnJldi54bWxQSwUGAAAAAAQABAD3AAAAiwMAAAAA&#10;">
                  <v:imagedata r:id="rId15" o:title="Plot of MRI_Count by PIQ"/>
                  <v:path arrowok="t"/>
                </v:shape>
                <v:shape id="Text_x0020_Box_x0020_10" o:spid="_x0000_s1034" type="#_x0000_t202" style="position:absolute;top:2761673;width:3244850;height:405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ZvG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KGX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cZvGxgAAANsAAAAPAAAAAAAAAAAAAAAAAJcCAABkcnMv&#10;ZG93bnJldi54bWxQSwUGAAAAAAQABAD1AAAAigMAAAAA&#10;" stroked="f">
                  <v:textbox style="mso-fit-shape-to-text:t" inset="0,0,0,0">
                    <w:txbxContent>
                      <w:p w14:paraId="1FE6E549" w14:textId="297C626F" w:rsidR="008A3EF4" w:rsidRPr="001E228F" w:rsidRDefault="008A3EF4" w:rsidP="008A3EF4">
                        <w:pPr>
                          <w:pStyle w:val="Caption"/>
                          <w:rPr>
                            <w:rFonts w:ascii="Arial" w:eastAsia="Times New Roman" w:hAnsi="Arial" w:cs="Arial"/>
                            <w:noProof/>
                            <w:color w:val="000000"/>
                            <w:sz w:val="20"/>
                            <w:szCs w:val="20"/>
                          </w:rPr>
                        </w:pPr>
                        <w:r>
                          <w:t xml:space="preserve">Figure 3: </w:t>
                        </w:r>
                        <w:r w:rsidRPr="001C7AB7">
                          <w:t xml:space="preserve">The plot of PIQ versus </w:t>
                        </w:r>
                        <w:proofErr w:type="spellStart"/>
                        <w:r w:rsidRPr="001C7AB7">
                          <w:t>MRI_Count</w:t>
                        </w:r>
                        <w:proofErr w:type="spellEnd"/>
                        <w:r w:rsidRPr="001C7AB7">
                          <w:t xml:space="preserve"> does not appear to have a strong linear relationship.</w:t>
                        </w:r>
                      </w:p>
                    </w:txbxContent>
                  </v:textbox>
                </v:shape>
                <w10:wrap type="through"/>
              </v:group>
            </w:pict>
          </mc:Fallback>
        </mc:AlternateContent>
      </w:r>
      <w:r>
        <w:rPr>
          <w:noProof/>
        </w:rPr>
        <mc:AlternateContent>
          <mc:Choice Requires="wpg">
            <w:drawing>
              <wp:anchor distT="0" distB="0" distL="114300" distR="114300" simplePos="0" relativeHeight="251675648" behindDoc="0" locked="0" layoutInCell="1" allowOverlap="1" wp14:anchorId="2C8439B5" wp14:editId="075EC6BF">
                <wp:simplePos x="0" y="0"/>
                <wp:positionH relativeFrom="column">
                  <wp:posOffset>3195782</wp:posOffset>
                </wp:positionH>
                <wp:positionV relativeFrom="paragraph">
                  <wp:posOffset>0</wp:posOffset>
                </wp:positionV>
                <wp:extent cx="3318048" cy="3185910"/>
                <wp:effectExtent l="0" t="0" r="9525" b="0"/>
                <wp:wrapThrough wrapText="bothSides">
                  <wp:wrapPolygon edited="0">
                    <wp:start x="0" y="0"/>
                    <wp:lineTo x="0" y="21355"/>
                    <wp:lineTo x="21497" y="21355"/>
                    <wp:lineTo x="21497" y="18771"/>
                    <wp:lineTo x="21331"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3318048" cy="3185910"/>
                          <a:chOff x="0" y="0"/>
                          <a:chExt cx="3318048" cy="3185910"/>
                        </a:xfrm>
                      </wpg:grpSpPr>
                      <pic:pic xmlns:pic="http://schemas.openxmlformats.org/drawingml/2006/picture">
                        <pic:nvPicPr>
                          <pic:cNvPr id="4" name="Picture 4" descr="Plot of MRI_Count by Height"/>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2630" cy="2719070"/>
                          </a:xfrm>
                          <a:prstGeom prst="rect">
                            <a:avLst/>
                          </a:prstGeom>
                          <a:noFill/>
                          <a:ln>
                            <a:noFill/>
                          </a:ln>
                        </pic:spPr>
                      </pic:pic>
                      <wps:wsp>
                        <wps:cNvPr id="11" name="Text Box 11"/>
                        <wps:cNvSpPr txBox="1"/>
                        <wps:spPr>
                          <a:xfrm>
                            <a:off x="55418" y="2780145"/>
                            <a:ext cx="3262630" cy="405765"/>
                          </a:xfrm>
                          <a:prstGeom prst="rect">
                            <a:avLst/>
                          </a:prstGeom>
                          <a:solidFill>
                            <a:prstClr val="white"/>
                          </a:solidFill>
                          <a:ln>
                            <a:noFill/>
                          </a:ln>
                          <a:effectLst/>
                        </wps:spPr>
                        <wps:txbx>
                          <w:txbxContent>
                            <w:p w14:paraId="19713C66" w14:textId="6AAA1381" w:rsidR="008A3EF4" w:rsidRPr="00EB3366" w:rsidRDefault="008A3EF4" w:rsidP="008A3EF4">
                              <w:pPr>
                                <w:pStyle w:val="Caption"/>
                                <w:rPr>
                                  <w:rFonts w:ascii="Arial" w:eastAsia="Times New Roman" w:hAnsi="Arial" w:cs="Arial"/>
                                  <w:noProof/>
                                  <w:color w:val="000000"/>
                                  <w:sz w:val="20"/>
                                  <w:szCs w:val="20"/>
                                </w:rPr>
                              </w:pPr>
                              <w:r>
                                <w:t xml:space="preserve">Figure 4: </w:t>
                              </w:r>
                              <w:r w:rsidRPr="00564656">
                                <w:t xml:space="preserve">The plot of height versus </w:t>
                              </w:r>
                              <w:proofErr w:type="spellStart"/>
                              <w:r w:rsidRPr="00564656">
                                <w:t>MRI_Count</w:t>
                              </w:r>
                              <w:proofErr w:type="spellEnd"/>
                              <w:r w:rsidRPr="00564656">
                                <w:t xml:space="preserve"> does appear to have a linear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8439B5" id="Group_x0020_14" o:spid="_x0000_s1035" style="position:absolute;left:0;text-align:left;margin-left:251.65pt;margin-top:0;width:261.25pt;height:250.85pt;z-index:251675648" coordsize="3318048,31859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">
                <v:shape id="Picture_x0020_4" o:spid="_x0000_s1036" type="#_x0000_t75" alt="Plot of MRI_Count by Height" style="position:absolute;width:3262630;height:27190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A4&#10;haTEAAAA2gAAAA8AAABkcnMvZG93bnJldi54bWxEj0FrwkAUhO+C/2F5hd6aTbXYEl0lKLZebKnt&#10;pbdH9pkNZt+G7CbGf+8KBY/DzHzDLFaDrUVPra8cK3hOUhDEhdMVlwp+f7ZPbyB8QNZYOyYFF/Kw&#10;Wo5HC8y0O/M39YdQighhn6ECE0KTSekLQxZ94hri6B1dazFE2ZZSt3iOcFvLSZrOpMWK44LBhtaG&#10;itOhswp6+nh/3fx1n72ZfU27fHfifZ4q9fgw5HMQgYZwD/+3d1rBC9yuxBsgl1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A4haTEAAAA2gAAAA8AAAAAAAAAAAAAAAAAnAIA&#10;AGRycy9kb3ducmV2LnhtbFBLBQYAAAAABAAEAPcAAACNAwAAAAA=&#10;">
                  <v:imagedata r:id="rId17" o:title="Plot of MRI_Count by Height"/>
                  <v:path arrowok="t"/>
                </v:shape>
                <v:shape id="Text_x0020_Box_x0020_11" o:spid="_x0000_s1037" type="#_x0000_t202" style="position:absolute;left:55418;top:2780145;width:3262630;height:405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19713C66" w14:textId="6AAA1381" w:rsidR="008A3EF4" w:rsidRPr="00EB3366" w:rsidRDefault="008A3EF4" w:rsidP="008A3EF4">
                        <w:pPr>
                          <w:pStyle w:val="Caption"/>
                          <w:rPr>
                            <w:rFonts w:ascii="Arial" w:eastAsia="Times New Roman" w:hAnsi="Arial" w:cs="Arial"/>
                            <w:noProof/>
                            <w:color w:val="000000"/>
                            <w:sz w:val="20"/>
                            <w:szCs w:val="20"/>
                          </w:rPr>
                        </w:pPr>
                        <w:r>
                          <w:t xml:space="preserve">Figure 4: </w:t>
                        </w:r>
                        <w:r w:rsidRPr="00564656">
                          <w:t xml:space="preserve">The plot of height versus </w:t>
                        </w:r>
                        <w:proofErr w:type="spellStart"/>
                        <w:r w:rsidRPr="00564656">
                          <w:t>MRI_Count</w:t>
                        </w:r>
                        <w:proofErr w:type="spellEnd"/>
                        <w:r w:rsidRPr="00564656">
                          <w:t xml:space="preserve"> does appear to have a linear relationship.</w:t>
                        </w:r>
                      </w:p>
                    </w:txbxContent>
                  </v:textbox>
                </v:shape>
                <w10:wrap type="through"/>
              </v:group>
            </w:pict>
          </mc:Fallback>
        </mc:AlternateContent>
      </w:r>
    </w:p>
    <w:p w14:paraId="1F63C46D" w14:textId="4CB7282A" w:rsidR="00E22FE3" w:rsidRDefault="00E22FE3" w:rsidP="008A3EF4">
      <w:pPr>
        <w:spacing w:line="240" w:lineRule="auto"/>
        <w:rPr>
          <w:rFonts w:ascii="Times New Roman" w:hAnsi="Times New Roman" w:cs="Times New Roman"/>
          <w:sz w:val="24"/>
          <w:szCs w:val="24"/>
        </w:rPr>
      </w:pPr>
    </w:p>
    <w:p w14:paraId="2BF7F4FF" w14:textId="3A93F579" w:rsidR="009329E2" w:rsidRDefault="009329E2" w:rsidP="008A3EF4">
      <w:pPr>
        <w:tabs>
          <w:tab w:val="left" w:pos="7740"/>
        </w:tabs>
        <w:spacing w:line="240" w:lineRule="auto"/>
        <w:ind w:firstLine="720"/>
        <w:rPr>
          <w:rFonts w:ascii="Times New Roman" w:hAnsi="Times New Roman" w:cs="Times New Roman"/>
          <w:sz w:val="24"/>
          <w:szCs w:val="24"/>
        </w:rPr>
      </w:pPr>
    </w:p>
    <w:p w14:paraId="5B1659CB" w14:textId="4FFBD593" w:rsidR="009329E2" w:rsidRPr="004A3DD9" w:rsidRDefault="009329E2" w:rsidP="008A3EF4">
      <w:pPr>
        <w:spacing w:line="240" w:lineRule="auto"/>
        <w:ind w:firstLine="720"/>
        <w:rPr>
          <w:rFonts w:ascii="Times New Roman" w:hAnsi="Times New Roman" w:cs="Times New Roman"/>
          <w:sz w:val="24"/>
          <w:szCs w:val="24"/>
        </w:rPr>
      </w:pPr>
    </w:p>
    <w:p w14:paraId="6B4656A9" w14:textId="3F497E0A" w:rsidR="009329E2" w:rsidRPr="009329E2" w:rsidRDefault="008A3EF4" w:rsidP="008A3EF4">
      <w:pPr>
        <w:spacing w:line="240" w:lineRule="auto"/>
        <w:rPr>
          <w:rFonts w:ascii="Times New Roman" w:hAnsi="Times New Roman" w:cs="Times New Roman"/>
          <w:i/>
          <w:sz w:val="24"/>
          <w:szCs w:val="24"/>
        </w:rPr>
      </w:pPr>
      <w:r>
        <w:rPr>
          <w:rFonts w:ascii="Arial" w:hAnsi="Arial" w:cs="Arial"/>
          <w:noProof/>
          <w:color w:val="000000"/>
          <w:sz w:val="20"/>
          <w:szCs w:val="20"/>
        </w:rPr>
        <mc:AlternateContent>
          <mc:Choice Requires="wpg">
            <w:drawing>
              <wp:anchor distT="0" distB="0" distL="114300" distR="114300" simplePos="0" relativeHeight="251678720" behindDoc="0" locked="0" layoutInCell="1" allowOverlap="1" wp14:anchorId="18EF69B7" wp14:editId="721538C1">
                <wp:simplePos x="0" y="0"/>
                <wp:positionH relativeFrom="column">
                  <wp:posOffset>-295564</wp:posOffset>
                </wp:positionH>
                <wp:positionV relativeFrom="paragraph">
                  <wp:posOffset>273570</wp:posOffset>
                </wp:positionV>
                <wp:extent cx="3287395" cy="3204383"/>
                <wp:effectExtent l="0" t="0" r="0" b="0"/>
                <wp:wrapThrough wrapText="bothSides">
                  <wp:wrapPolygon edited="0">
                    <wp:start x="0" y="0"/>
                    <wp:lineTo x="0" y="21403"/>
                    <wp:lineTo x="21362" y="21403"/>
                    <wp:lineTo x="21362"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3287395" cy="3204383"/>
                          <a:chOff x="0" y="0"/>
                          <a:chExt cx="3287395" cy="3204383"/>
                        </a:xfrm>
                      </wpg:grpSpPr>
                      <pic:pic xmlns:pic="http://schemas.openxmlformats.org/drawingml/2006/picture">
                        <pic:nvPicPr>
                          <pic:cNvPr id="5" name="Picture 5" descr="Plot of MRI_Count by Weight"/>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7395" cy="2739390"/>
                          </a:xfrm>
                          <a:prstGeom prst="rect">
                            <a:avLst/>
                          </a:prstGeom>
                          <a:noFill/>
                          <a:ln>
                            <a:noFill/>
                          </a:ln>
                        </pic:spPr>
                      </pic:pic>
                      <wps:wsp>
                        <wps:cNvPr id="12" name="Text Box 12"/>
                        <wps:cNvSpPr txBox="1"/>
                        <wps:spPr>
                          <a:xfrm>
                            <a:off x="0" y="2798618"/>
                            <a:ext cx="3287395" cy="405765"/>
                          </a:xfrm>
                          <a:prstGeom prst="rect">
                            <a:avLst/>
                          </a:prstGeom>
                          <a:solidFill>
                            <a:prstClr val="white"/>
                          </a:solidFill>
                          <a:ln>
                            <a:noFill/>
                          </a:ln>
                          <a:effectLst/>
                        </wps:spPr>
                        <wps:txbx>
                          <w:txbxContent>
                            <w:p w14:paraId="7C8B9EC7" w14:textId="3244B008" w:rsidR="008A3EF4" w:rsidRPr="00A7452B" w:rsidRDefault="008A3EF4" w:rsidP="008A3EF4">
                              <w:pPr>
                                <w:pStyle w:val="Caption"/>
                                <w:rPr>
                                  <w:rFonts w:ascii="Arial" w:eastAsia="Times New Roman" w:hAnsi="Arial" w:cs="Arial"/>
                                  <w:noProof/>
                                  <w:color w:val="000000"/>
                                  <w:sz w:val="20"/>
                                  <w:szCs w:val="20"/>
                                </w:rPr>
                              </w:pPr>
                              <w:r>
                                <w:t xml:space="preserve">Figure 5: </w:t>
                              </w:r>
                              <w:r w:rsidRPr="00F321E9">
                                <w:t xml:space="preserve">The plot of weight versus </w:t>
                              </w:r>
                              <w:proofErr w:type="spellStart"/>
                              <w:r w:rsidRPr="00F321E9">
                                <w:t>MRI_Count</w:t>
                              </w:r>
                              <w:proofErr w:type="spellEnd"/>
                              <w:r w:rsidRPr="00F321E9">
                                <w:t xml:space="preserve"> does appear to have a linear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EF69B7" id="Group_x0020_16" o:spid="_x0000_s1038" style="position:absolute;margin-left:-23.25pt;margin-top:21.55pt;width:258.85pt;height:252.3pt;z-index:251678720" coordsize="3287395,320438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">
                <v:shape id="Picture_x0020_5" o:spid="_x0000_s1039" type="#_x0000_t75" alt="Plot of MRI_Count by Weight" style="position:absolute;width:3287395;height:27393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Eo&#10;kmnFAAAA2gAAAA8AAABkcnMvZG93bnJldi54bWxEj09rwkAUxO+C32F5Qi9FN1YsGl1FS9WWHsQ/&#10;tNdn9pkEs29DdtX47V2h4HGYmd8w42ltCnGhyuWWFXQ7EQjixOqcUwX73aI9AOE8ssbCMim4kYPp&#10;pNkYY6ztlTd02fpUBAi7GBVk3pexlC7JyKDr2JI4eEdbGfRBVqnUFV4D3BTyLYrepcGcw0KGJX1k&#10;lJy2Z6OAP9Pb/PVneez1fr8Pq+F5aNZ/WqmXVj0bgfBU+2f4v/2lFfThcSXcADm5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RKJJpxQAAANoAAAAPAAAAAAAAAAAAAAAAAJwC&#10;AABkcnMvZG93bnJldi54bWxQSwUGAAAAAAQABAD3AAAAjgMAAAAA&#10;">
                  <v:imagedata r:id="rId19" o:title="Plot of MRI_Count by Weight"/>
                  <v:path arrowok="t"/>
                </v:shape>
                <v:shape id="Text_x0020_Box_x0020_12" o:spid="_x0000_s1040" type="#_x0000_t202" style="position:absolute;top:2798618;width:3287395;height:405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76AqwwAA&#10;ANsAAAAPAAAAZHJzL2Rvd25yZXYueG1sRE9NawIxEL0L/Q9hCr1IzdaKlNUoIi1YL+LqxduwGTfb&#10;biZLktX135tCwds83ufMl71txIV8qB0reBtlIIhLp2uuFBwPX68fIEJE1tg4JgU3CrBcPA3mmGt3&#10;5T1diliJFMIhRwUmxjaXMpSGLIaRa4kTd3beYkzQV1J7vKZw28hxlk2lxZpTg8GW1obK36KzCnaT&#10;084Mu/PndjV599/Hbj39qQqlXp771QxEpD4+xP/ujU7zx/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76AqwwAAANsAAAAPAAAAAAAAAAAAAAAAAJcCAABkcnMvZG93&#10;bnJldi54bWxQSwUGAAAAAAQABAD1AAAAhwMAAAAA&#10;" stroked="f">
                  <v:textbox style="mso-fit-shape-to-text:t" inset="0,0,0,0">
                    <w:txbxContent>
                      <w:p w14:paraId="7C8B9EC7" w14:textId="3244B008" w:rsidR="008A3EF4" w:rsidRPr="00A7452B" w:rsidRDefault="008A3EF4" w:rsidP="008A3EF4">
                        <w:pPr>
                          <w:pStyle w:val="Caption"/>
                          <w:rPr>
                            <w:rFonts w:ascii="Arial" w:eastAsia="Times New Roman" w:hAnsi="Arial" w:cs="Arial"/>
                            <w:noProof/>
                            <w:color w:val="000000"/>
                            <w:sz w:val="20"/>
                            <w:szCs w:val="20"/>
                          </w:rPr>
                        </w:pPr>
                        <w:r>
                          <w:t xml:space="preserve">Figure 5: </w:t>
                        </w:r>
                        <w:r w:rsidRPr="00F321E9">
                          <w:t xml:space="preserve">The plot of weight versus </w:t>
                        </w:r>
                        <w:proofErr w:type="spellStart"/>
                        <w:r w:rsidRPr="00F321E9">
                          <w:t>MRI_Count</w:t>
                        </w:r>
                        <w:proofErr w:type="spellEnd"/>
                        <w:r w:rsidRPr="00F321E9">
                          <w:t xml:space="preserve"> does appear to have a linear relationship.</w:t>
                        </w:r>
                      </w:p>
                    </w:txbxContent>
                  </v:textbox>
                </v:shape>
                <w10:wrap type="through"/>
              </v:group>
            </w:pict>
          </mc:Fallback>
        </mc:AlternateContent>
      </w:r>
      <w:r>
        <w:rPr>
          <w:noProof/>
        </w:rPr>
        <mc:AlternateContent>
          <mc:Choice Requires="wps">
            <w:drawing>
              <wp:anchor distT="0" distB="0" distL="114300" distR="114300" simplePos="0" relativeHeight="251680768" behindDoc="0" locked="0" layoutInCell="1" allowOverlap="1" wp14:anchorId="01752D56" wp14:editId="0758FEB5">
                <wp:simplePos x="0" y="0"/>
                <wp:positionH relativeFrom="column">
                  <wp:posOffset>3022600</wp:posOffset>
                </wp:positionH>
                <wp:positionV relativeFrom="paragraph">
                  <wp:posOffset>2947035</wp:posOffset>
                </wp:positionV>
                <wp:extent cx="3495040" cy="545465"/>
                <wp:effectExtent l="0" t="0" r="0" b="0"/>
                <wp:wrapTight wrapText="bothSides">
                  <wp:wrapPolygon edited="0">
                    <wp:start x="0" y="0"/>
                    <wp:lineTo x="0" y="20571"/>
                    <wp:lineTo x="21506" y="20571"/>
                    <wp:lineTo x="21506"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495040" cy="545465"/>
                        </a:xfrm>
                        <a:prstGeom prst="rect">
                          <a:avLst/>
                        </a:prstGeom>
                        <a:solidFill>
                          <a:prstClr val="white"/>
                        </a:solidFill>
                        <a:ln>
                          <a:noFill/>
                        </a:ln>
                        <a:effectLst/>
                      </wps:spPr>
                      <wps:txbx>
                        <w:txbxContent>
                          <w:p w14:paraId="2F1495E2" w14:textId="2005B088" w:rsidR="008A3EF4" w:rsidRPr="002639AC" w:rsidRDefault="008A3EF4" w:rsidP="008A3EF4">
                            <w:pPr>
                              <w:pStyle w:val="Caption"/>
                              <w:rPr>
                                <w:rFonts w:ascii="Arial" w:hAnsi="Arial" w:cs="Arial"/>
                                <w:noProof/>
                                <w:color w:val="000000"/>
                                <w:sz w:val="20"/>
                                <w:szCs w:val="20"/>
                              </w:rPr>
                            </w:pPr>
                            <w:r>
                              <w:t>Figure 6: While this scatter plot of gender versus brain size isn’t necessarily related to our final model, it is interesting to see that males seem to have larger brains than females.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52D56" id="Text_x0020_Box_x0020_17" o:spid="_x0000_s1041" type="#_x0000_t202" style="position:absolute;margin-left:238pt;margin-top:232.05pt;width:275.2pt;height:42.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" stroked="f">
                <v:textbox style="mso-fit-shape-to-text:t" inset="0,0,0,0">
                  <w:txbxContent>
                    <w:p w14:paraId="2F1495E2" w14:textId="2005B088" w:rsidR="008A3EF4" w:rsidRPr="002639AC" w:rsidRDefault="008A3EF4" w:rsidP="008A3EF4">
                      <w:pPr>
                        <w:pStyle w:val="Caption"/>
                        <w:rPr>
                          <w:rFonts w:ascii="Arial" w:hAnsi="Arial" w:cs="Arial"/>
                          <w:noProof/>
                          <w:color w:val="000000"/>
                          <w:sz w:val="20"/>
                          <w:szCs w:val="20"/>
                        </w:rPr>
                      </w:pPr>
                      <w:r>
                        <w:t>Figure 6: While this scatter plot of gender versus brain size isn’t necessarily related to our final model, it is interesting to see that males seem to have larger brains than females.</w:t>
                      </w:r>
                    </w:p>
                  </w:txbxContent>
                </v:textbox>
                <w10:wrap type="tight"/>
              </v:shape>
            </w:pict>
          </mc:Fallback>
        </mc:AlternateContent>
      </w:r>
      <w:r>
        <w:rPr>
          <w:rFonts w:ascii="Arial" w:hAnsi="Arial" w:cs="Arial"/>
          <w:noProof/>
          <w:color w:val="000000"/>
          <w:sz w:val="20"/>
          <w:szCs w:val="20"/>
        </w:rPr>
        <w:drawing>
          <wp:anchor distT="0" distB="0" distL="114300" distR="114300" simplePos="0" relativeHeight="251663360" behindDoc="1" locked="0" layoutInCell="1" allowOverlap="1" wp14:anchorId="0B056D9A" wp14:editId="17531732">
            <wp:simplePos x="0" y="0"/>
            <wp:positionH relativeFrom="margin">
              <wp:posOffset>3022600</wp:posOffset>
            </wp:positionH>
            <wp:positionV relativeFrom="paragraph">
              <wp:posOffset>268605</wp:posOffset>
            </wp:positionV>
            <wp:extent cx="3495040" cy="2621280"/>
            <wp:effectExtent l="0" t="0" r="10160" b="0"/>
            <wp:wrapTight wrapText="bothSides">
              <wp:wrapPolygon edited="0">
                <wp:start x="0" y="0"/>
                <wp:lineTo x="0" y="21349"/>
                <wp:lineTo x="21506" y="21349"/>
                <wp:lineTo x="21506" y="0"/>
                <wp:lineTo x="0" y="0"/>
              </wp:wrapPolygon>
            </wp:wrapTight>
            <wp:docPr id="6" name="Picture 6" descr="Plot of MRI_Count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MRI_Count by Gen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04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8A6EE" w14:textId="31174A51" w:rsidR="009329E2" w:rsidRDefault="009329E2" w:rsidP="008A3EF4">
      <w:pPr>
        <w:spacing w:line="240" w:lineRule="auto"/>
        <w:rPr>
          <w:rFonts w:ascii="Times New Roman" w:hAnsi="Times New Roman" w:cs="Times New Roman"/>
          <w:sz w:val="24"/>
          <w:szCs w:val="24"/>
        </w:rPr>
      </w:pPr>
    </w:p>
    <w:p w14:paraId="05172CAF" w14:textId="29F6BDF0" w:rsidR="004E3B44" w:rsidRDefault="009742C1" w:rsidP="003603B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After examining the scatter plots for each of the independent variables it looks as though none of the data needs to be transformed. Furthermore, at this point in the analysis, we did not identify any suspicious data points that seem out of place. </w:t>
      </w:r>
    </w:p>
    <w:p w14:paraId="10518B8B" w14:textId="5EB3884D" w:rsidR="0056521C" w:rsidRDefault="00295DBE" w:rsidP="0084091D">
      <w:pPr>
        <w:spacing w:line="24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Building the Model</w:t>
      </w:r>
    </w:p>
    <w:p w14:paraId="2880E85C" w14:textId="77777777" w:rsidR="0084091D" w:rsidRDefault="0084091D" w:rsidP="0084091D">
      <w:pPr>
        <w:spacing w:line="240" w:lineRule="auto"/>
        <w:jc w:val="center"/>
        <w:rPr>
          <w:rFonts w:ascii="Times New Roman" w:hAnsi="Times New Roman" w:cs="Times New Roman"/>
          <w:i/>
          <w:sz w:val="24"/>
          <w:szCs w:val="24"/>
        </w:rPr>
      </w:pPr>
    </w:p>
    <w:p w14:paraId="07F9FE59" w14:textId="77777777" w:rsidR="00C03C46" w:rsidRDefault="00295DBE" w:rsidP="008A3EF4">
      <w:pPr>
        <w:spacing w:line="240" w:lineRule="auto"/>
        <w:rPr>
          <w:rFonts w:ascii="Times New Roman" w:hAnsi="Times New Roman" w:cs="Times New Roman"/>
          <w:sz w:val="24"/>
          <w:szCs w:val="24"/>
        </w:rPr>
      </w:pPr>
      <w:r>
        <w:rPr>
          <w:rFonts w:ascii="Times New Roman" w:hAnsi="Times New Roman" w:cs="Times New Roman"/>
          <w:sz w:val="24"/>
          <w:szCs w:val="24"/>
        </w:rPr>
        <w:tab/>
      </w:r>
      <w:r w:rsidR="00E27318">
        <w:rPr>
          <w:rFonts w:ascii="Times New Roman" w:hAnsi="Times New Roman" w:cs="Times New Roman"/>
          <w:sz w:val="24"/>
          <w:szCs w:val="24"/>
        </w:rPr>
        <w:t>Following our examination of our scatter plots,</w:t>
      </w:r>
      <w:r>
        <w:rPr>
          <w:rFonts w:ascii="Times New Roman" w:hAnsi="Times New Roman" w:cs="Times New Roman"/>
          <w:sz w:val="24"/>
          <w:szCs w:val="24"/>
        </w:rPr>
        <w:t xml:space="preserve"> we examined the data for any correlations among the independent variables. We observed strong linear correlations between FSIQ and VIQ, between FSIQ and PIQ, and between PIQ and VIQ. While these correlations, .945, .934, and .776 respectively, might seem high we were not surprise by these results. </w:t>
      </w:r>
      <w:r w:rsidR="00C03C46">
        <w:rPr>
          <w:rFonts w:ascii="Times New Roman" w:hAnsi="Times New Roman" w:cs="Times New Roman"/>
          <w:sz w:val="24"/>
          <w:szCs w:val="24"/>
        </w:rPr>
        <w:t>Given that</w:t>
      </w:r>
      <w:r>
        <w:rPr>
          <w:rFonts w:ascii="Times New Roman" w:hAnsi="Times New Roman" w:cs="Times New Roman"/>
          <w:sz w:val="24"/>
          <w:szCs w:val="24"/>
        </w:rPr>
        <w:t xml:space="preserve"> FSIQ, PIQ, and VIQ are all measures of intelligenc</w:t>
      </w:r>
      <w:r w:rsidR="00C03C46">
        <w:rPr>
          <w:rFonts w:ascii="Times New Roman" w:hAnsi="Times New Roman" w:cs="Times New Roman"/>
          <w:sz w:val="24"/>
          <w:szCs w:val="24"/>
        </w:rPr>
        <w:t xml:space="preserve">e, we would anticipate that an individual who scored high on the FSIQ would also score high on the PIQ and VIQ tests.  </w:t>
      </w:r>
    </w:p>
    <w:p w14:paraId="38D331F3" w14:textId="77777777" w:rsidR="00C03C46" w:rsidRDefault="00C03C46" w:rsidP="008A3EF4">
      <w:pPr>
        <w:spacing w:line="240" w:lineRule="auto"/>
        <w:rPr>
          <w:rFonts w:ascii="Times New Roman" w:hAnsi="Times New Roman" w:cs="Times New Roman"/>
          <w:sz w:val="24"/>
          <w:szCs w:val="24"/>
        </w:rPr>
      </w:pPr>
      <w:r>
        <w:rPr>
          <w:rFonts w:ascii="Times New Roman" w:hAnsi="Times New Roman" w:cs="Times New Roman"/>
          <w:sz w:val="24"/>
          <w:szCs w:val="24"/>
        </w:rPr>
        <w:tab/>
        <w:t>Additional corr</w:t>
      </w:r>
      <w:r w:rsidR="00CE63A3">
        <w:rPr>
          <w:rFonts w:ascii="Times New Roman" w:hAnsi="Times New Roman" w:cs="Times New Roman"/>
          <w:sz w:val="24"/>
          <w:szCs w:val="24"/>
        </w:rPr>
        <w:t>elations were observed between x</w:t>
      </w:r>
      <w:r>
        <w:rPr>
          <w:rFonts w:ascii="Times New Roman" w:hAnsi="Times New Roman" w:cs="Times New Roman"/>
          <w:sz w:val="24"/>
          <w:szCs w:val="24"/>
        </w:rPr>
        <w:t xml:space="preserve">1 (males) and weight as well as between weight and height. Again, we expected these correlations to be exist given that males tend to weight more than females and tend to be taller. </w:t>
      </w:r>
    </w:p>
    <w:p w14:paraId="49393C14" w14:textId="77777777" w:rsidR="00FD2C47" w:rsidRDefault="00FD2C47" w:rsidP="008A3EF4">
      <w:pPr>
        <w:spacing w:line="240" w:lineRule="auto"/>
        <w:rPr>
          <w:rFonts w:ascii="Times New Roman" w:hAnsi="Times New Roman" w:cs="Times New Roman"/>
          <w:sz w:val="24"/>
          <w:szCs w:val="24"/>
        </w:rPr>
      </w:pPr>
    </w:p>
    <w:p w14:paraId="63B596DE" w14:textId="77777777" w:rsidR="00725E1A" w:rsidRDefault="00725E1A" w:rsidP="008A3EF4">
      <w:pPr>
        <w:spacing w:line="240" w:lineRule="auto"/>
        <w:jc w:val="center"/>
        <w:rPr>
          <w:rFonts w:ascii="Times New Roman" w:hAnsi="Times New Roman" w:cs="Times New Roman"/>
          <w:i/>
          <w:sz w:val="24"/>
          <w:szCs w:val="24"/>
        </w:rPr>
      </w:pPr>
      <w:r w:rsidRPr="00725E1A">
        <w:rPr>
          <w:rFonts w:ascii="Times New Roman" w:hAnsi="Times New Roman" w:cs="Times New Roman"/>
          <w:i/>
          <w:sz w:val="24"/>
          <w:szCs w:val="24"/>
        </w:rPr>
        <w:t xml:space="preserve">Full Model </w:t>
      </w:r>
    </w:p>
    <w:p w14:paraId="745EEAF5" w14:textId="77777777" w:rsidR="0084091D" w:rsidRPr="00725E1A" w:rsidRDefault="0084091D" w:rsidP="008A3EF4">
      <w:pPr>
        <w:spacing w:line="240" w:lineRule="auto"/>
        <w:jc w:val="center"/>
        <w:rPr>
          <w:rFonts w:ascii="Times New Roman" w:hAnsi="Times New Roman" w:cs="Times New Roman"/>
          <w:i/>
          <w:sz w:val="24"/>
          <w:szCs w:val="24"/>
        </w:rPr>
      </w:pPr>
    </w:p>
    <w:p w14:paraId="70232328" w14:textId="77777777" w:rsidR="0014148C" w:rsidRDefault="00725E1A" w:rsidP="008A3EF4">
      <w:pPr>
        <w:spacing w:line="240" w:lineRule="auto"/>
        <w:rPr>
          <w:rFonts w:ascii="Times New Roman" w:hAnsi="Times New Roman" w:cs="Times New Roman"/>
          <w:sz w:val="24"/>
          <w:szCs w:val="24"/>
        </w:rPr>
      </w:pPr>
      <w:r>
        <w:rPr>
          <w:rFonts w:ascii="Times New Roman" w:hAnsi="Times New Roman" w:cs="Times New Roman"/>
          <w:sz w:val="24"/>
          <w:szCs w:val="24"/>
        </w:rPr>
        <w:t>After examining the correlations, we preformed linear regression on the data in attempts to build a useful model for the prediction of brain size</w:t>
      </w:r>
      <w:r w:rsidR="00DE54BF">
        <w:rPr>
          <w:rFonts w:ascii="Times New Roman" w:hAnsi="Times New Roman" w:cs="Times New Roman"/>
          <w:sz w:val="24"/>
          <w:szCs w:val="24"/>
        </w:rPr>
        <w:t xml:space="preserve"> (Appendix C</w:t>
      </w:r>
      <w:r w:rsidR="006429EF">
        <w:rPr>
          <w:rFonts w:ascii="Times New Roman" w:hAnsi="Times New Roman" w:cs="Times New Roman"/>
          <w:sz w:val="24"/>
          <w:szCs w:val="24"/>
        </w:rPr>
        <w:t>)</w:t>
      </w:r>
      <w:r>
        <w:rPr>
          <w:rFonts w:ascii="Times New Roman" w:hAnsi="Times New Roman" w:cs="Times New Roman"/>
          <w:sz w:val="24"/>
          <w:szCs w:val="24"/>
        </w:rPr>
        <w:t xml:space="preserve">.  Running the regression procedure resulted in </w:t>
      </w:r>
      <w:r w:rsidR="0014148C">
        <w:rPr>
          <w:rFonts w:ascii="Times New Roman" w:hAnsi="Times New Roman" w:cs="Times New Roman"/>
          <w:sz w:val="24"/>
          <w:szCs w:val="24"/>
        </w:rPr>
        <w:t>the creation of our first model with an adjusted R-square of .5847:</w:t>
      </w:r>
    </w:p>
    <w:p w14:paraId="679EA00A" w14:textId="77777777" w:rsidR="003603BF" w:rsidRDefault="003603BF" w:rsidP="008A3EF4">
      <w:pPr>
        <w:spacing w:line="240" w:lineRule="auto"/>
        <w:rPr>
          <w:rFonts w:ascii="Times New Roman" w:hAnsi="Times New Roman" w:cs="Times New Roman"/>
          <w:sz w:val="24"/>
          <w:szCs w:val="24"/>
        </w:rPr>
      </w:pPr>
    </w:p>
    <w:p w14:paraId="556F1C66" w14:textId="77777777" w:rsidR="0014148C" w:rsidRPr="003603BF" w:rsidRDefault="00827B0E" w:rsidP="008A3EF4">
      <w:pPr>
        <w:spacing w:line="240" w:lineRule="auto"/>
        <w:jc w:val="center"/>
        <w:rPr>
          <w:rFonts w:ascii="Times New Roman" w:eastAsiaTheme="minorEastAsia"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=164,451-9389.38FSIQ+5388.76VIQ+6287.51PIQ+87.02WEIGHT+ 6883.312</m:t>
          </m:r>
          <m:r>
            <w:rPr>
              <w:rFonts w:ascii="Cambria Math" w:eastAsiaTheme="minorEastAsia" w:hAnsi="Cambria Math" w:cs="Times New Roman"/>
            </w:rPr>
            <m:t>HEIGHT</m:t>
          </m:r>
        </m:oMath>
      </m:oMathPara>
    </w:p>
    <w:p w14:paraId="4B6E951F" w14:textId="77777777" w:rsidR="003603BF" w:rsidRPr="00DE54BF" w:rsidRDefault="003603BF" w:rsidP="008A3EF4">
      <w:pPr>
        <w:spacing w:line="240" w:lineRule="auto"/>
        <w:jc w:val="center"/>
        <w:rPr>
          <w:rFonts w:ascii="Times New Roman" w:eastAsiaTheme="minorEastAsia" w:hAnsi="Times New Roman" w:cs="Times New Roman"/>
        </w:rPr>
      </w:pPr>
    </w:p>
    <w:p w14:paraId="18AC0F29" w14:textId="77777777" w:rsidR="004E3B44" w:rsidRDefault="00725E1A" w:rsidP="008A3EF4">
      <w:pPr>
        <w:spacing w:line="240" w:lineRule="auto"/>
        <w:rPr>
          <w:rFonts w:ascii="Times New Roman" w:hAnsi="Times New Roman" w:cs="Times New Roman"/>
          <w:sz w:val="24"/>
          <w:szCs w:val="24"/>
        </w:rPr>
      </w:pPr>
      <w:r>
        <w:rPr>
          <w:rFonts w:ascii="Times New Roman" w:hAnsi="Times New Roman" w:cs="Times New Roman"/>
          <w:sz w:val="24"/>
          <w:szCs w:val="24"/>
        </w:rPr>
        <w:t>However, WEIGHT had a p(value) = .8589 which indicated that it should</w:t>
      </w:r>
      <w:r w:rsidR="0014148C">
        <w:rPr>
          <w:rFonts w:ascii="Times New Roman" w:hAnsi="Times New Roman" w:cs="Times New Roman"/>
          <w:sz w:val="24"/>
          <w:szCs w:val="24"/>
        </w:rPr>
        <w:t xml:space="preserve"> ultimately</w:t>
      </w:r>
      <w:r>
        <w:rPr>
          <w:rFonts w:ascii="Times New Roman" w:hAnsi="Times New Roman" w:cs="Times New Roman"/>
          <w:sz w:val="24"/>
          <w:szCs w:val="24"/>
        </w:rPr>
        <w:t xml:space="preserve"> be removed from the model. </w:t>
      </w:r>
      <w:r w:rsidR="006429EF">
        <w:rPr>
          <w:rFonts w:ascii="Times New Roman" w:hAnsi="Times New Roman" w:cs="Times New Roman"/>
          <w:sz w:val="24"/>
          <w:szCs w:val="24"/>
        </w:rPr>
        <w:t>The</w:t>
      </w:r>
      <w:r>
        <w:rPr>
          <w:rFonts w:ascii="Times New Roman" w:hAnsi="Times New Roman" w:cs="Times New Roman"/>
          <w:sz w:val="24"/>
          <w:szCs w:val="24"/>
        </w:rPr>
        <w:t xml:space="preserve"> initial model had a p(value) = .0941 for x1</w:t>
      </w:r>
      <w:r w:rsidR="006429EF">
        <w:rPr>
          <w:rFonts w:ascii="Times New Roman" w:hAnsi="Times New Roman" w:cs="Times New Roman"/>
          <w:sz w:val="24"/>
          <w:szCs w:val="24"/>
        </w:rPr>
        <w:t xml:space="preserve"> and a p(value) = .0601 for VIQ</w:t>
      </w:r>
      <w:r>
        <w:rPr>
          <w:rFonts w:ascii="Times New Roman" w:hAnsi="Times New Roman" w:cs="Times New Roman"/>
          <w:sz w:val="24"/>
          <w:szCs w:val="24"/>
        </w:rPr>
        <w:t xml:space="preserve"> </w:t>
      </w:r>
      <w:r w:rsidR="006429EF">
        <w:rPr>
          <w:rFonts w:ascii="Times New Roman" w:hAnsi="Times New Roman" w:cs="Times New Roman"/>
          <w:sz w:val="24"/>
          <w:szCs w:val="24"/>
        </w:rPr>
        <w:t xml:space="preserve">thus </w:t>
      </w:r>
      <w:r>
        <w:rPr>
          <w:rFonts w:ascii="Times New Roman" w:hAnsi="Times New Roman" w:cs="Times New Roman"/>
          <w:sz w:val="24"/>
          <w:szCs w:val="24"/>
        </w:rPr>
        <w:t xml:space="preserve">indicating that </w:t>
      </w:r>
      <w:r w:rsidR="00DE54BF">
        <w:rPr>
          <w:rFonts w:ascii="Times New Roman" w:hAnsi="Times New Roman" w:cs="Times New Roman"/>
          <w:sz w:val="24"/>
          <w:szCs w:val="24"/>
        </w:rPr>
        <w:t>x1 and V</w:t>
      </w:r>
      <w:r w:rsidR="006429EF">
        <w:rPr>
          <w:rFonts w:ascii="Times New Roman" w:hAnsi="Times New Roman" w:cs="Times New Roman"/>
          <w:sz w:val="24"/>
          <w:szCs w:val="24"/>
        </w:rPr>
        <w:t xml:space="preserve">IQ </w:t>
      </w:r>
      <w:r>
        <w:rPr>
          <w:rFonts w:ascii="Times New Roman" w:hAnsi="Times New Roman" w:cs="Times New Roman"/>
          <w:sz w:val="24"/>
          <w:szCs w:val="24"/>
        </w:rPr>
        <w:t xml:space="preserve">should be removed from the model. </w:t>
      </w:r>
      <w:r w:rsidR="006429EF">
        <w:rPr>
          <w:rFonts w:ascii="Times New Roman" w:hAnsi="Times New Roman" w:cs="Times New Roman"/>
          <w:sz w:val="24"/>
          <w:szCs w:val="24"/>
        </w:rPr>
        <w:t>Therefore, our resulting model would be:</w:t>
      </w:r>
    </w:p>
    <w:p w14:paraId="7868BB87" w14:textId="77777777" w:rsidR="0084091D" w:rsidRDefault="0084091D" w:rsidP="008A3EF4">
      <w:pPr>
        <w:spacing w:line="240" w:lineRule="auto"/>
        <w:rPr>
          <w:rFonts w:ascii="Times New Roman" w:hAnsi="Times New Roman" w:cs="Times New Roman"/>
          <w:sz w:val="24"/>
          <w:szCs w:val="24"/>
        </w:rPr>
      </w:pPr>
    </w:p>
    <w:p w14:paraId="5C4084E8" w14:textId="77777777" w:rsidR="006429EF" w:rsidRPr="0084091D" w:rsidRDefault="00827B0E" w:rsidP="008A3EF4">
      <w:pPr>
        <w:spacing w:line="240" w:lineRule="auto"/>
        <w:rPr>
          <w:rFonts w:ascii="Times New Roman" w:eastAsiaTheme="minorEastAsia"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=164,451-9389.38FSIQ+6287.51PIQ+6883.31729</m:t>
          </m:r>
          <m:r>
            <w:rPr>
              <w:rFonts w:ascii="Cambria Math" w:eastAsiaTheme="minorEastAsia" w:hAnsi="Cambria Math" w:cs="Times New Roman"/>
              <w:sz w:val="24"/>
              <w:szCs w:val="24"/>
            </w:rPr>
            <m:t>HEIGHT</m:t>
          </m:r>
        </m:oMath>
      </m:oMathPara>
    </w:p>
    <w:p w14:paraId="64EF1411" w14:textId="77777777" w:rsidR="0084091D" w:rsidRPr="006429EF" w:rsidRDefault="0084091D" w:rsidP="008A3EF4">
      <w:pPr>
        <w:spacing w:line="240" w:lineRule="auto"/>
        <w:rPr>
          <w:rFonts w:ascii="Times New Roman" w:eastAsiaTheme="minorEastAsia" w:hAnsi="Times New Roman" w:cs="Times New Roman"/>
          <w:sz w:val="24"/>
          <w:szCs w:val="24"/>
        </w:rPr>
      </w:pPr>
    </w:p>
    <w:p w14:paraId="1D4B83CF" w14:textId="775F3456" w:rsidR="0014148C" w:rsidRDefault="006429EF"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initial model </w:t>
      </w:r>
      <w:commentRangeStart w:id="11"/>
      <w:del w:id="12" w:author="jdumas" w:date="2015-11-21T08:03:00Z">
        <w:r w:rsidR="00DE54BF" w:rsidDel="00C70578">
          <w:rPr>
            <w:rFonts w:ascii="Times New Roman" w:eastAsiaTheme="minorEastAsia" w:hAnsi="Times New Roman" w:cs="Times New Roman"/>
            <w:sz w:val="24"/>
            <w:szCs w:val="24"/>
          </w:rPr>
          <w:delText>purposed</w:delText>
        </w:r>
        <w:commentRangeEnd w:id="11"/>
        <w:r w:rsidR="00297EA0" w:rsidDel="00C70578">
          <w:rPr>
            <w:rStyle w:val="CommentReference"/>
          </w:rPr>
          <w:commentReference w:id="11"/>
        </w:r>
        <w:r w:rsidDel="00C70578">
          <w:rPr>
            <w:rFonts w:ascii="Times New Roman" w:eastAsiaTheme="minorEastAsia" w:hAnsi="Times New Roman" w:cs="Times New Roman"/>
            <w:sz w:val="24"/>
            <w:szCs w:val="24"/>
          </w:rPr>
          <w:delText xml:space="preserve"> </w:delText>
        </w:r>
      </w:del>
      <w:ins w:id="13" w:author="jdumas" w:date="2015-11-21T08:03:00Z">
        <w:r w:rsidR="00C70578">
          <w:rPr>
            <w:rFonts w:ascii="Times New Roman" w:eastAsiaTheme="minorEastAsia" w:hAnsi="Times New Roman" w:cs="Times New Roman"/>
            <w:sz w:val="24"/>
            <w:szCs w:val="24"/>
          </w:rPr>
          <w:t>supported</w:t>
        </w:r>
        <w:r w:rsidR="00C70578">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that brain s</w:t>
      </w:r>
      <w:r w:rsidR="00DE54BF">
        <w:rPr>
          <w:rFonts w:ascii="Times New Roman" w:eastAsiaTheme="minorEastAsia" w:hAnsi="Times New Roman" w:cs="Times New Roman"/>
          <w:sz w:val="24"/>
          <w:szCs w:val="24"/>
        </w:rPr>
        <w:t>ize can be calculated by FSIQ, P</w:t>
      </w:r>
      <w:r>
        <w:rPr>
          <w:rFonts w:ascii="Times New Roman" w:eastAsiaTheme="minorEastAsia" w:hAnsi="Times New Roman" w:cs="Times New Roman"/>
          <w:sz w:val="24"/>
          <w:szCs w:val="24"/>
        </w:rPr>
        <w:t>IQ, and by the height of an individual. However</w:t>
      </w:r>
      <w:r w:rsidR="00DE54BF">
        <w:rPr>
          <w:rFonts w:ascii="Times New Roman" w:eastAsiaTheme="minorEastAsia" w:hAnsi="Times New Roman" w:cs="Times New Roman"/>
          <w:sz w:val="24"/>
          <w:szCs w:val="24"/>
        </w:rPr>
        <w:t>, as previous stated, FSIQ and P</w:t>
      </w:r>
      <w:r>
        <w:rPr>
          <w:rFonts w:ascii="Times New Roman" w:eastAsiaTheme="minorEastAsia" w:hAnsi="Times New Roman" w:cs="Times New Roman"/>
          <w:sz w:val="24"/>
          <w:szCs w:val="24"/>
        </w:rPr>
        <w:t>IQ have a high correlation and we concluded that additional variable screen methods would be required. As a result, we preformed backward, forward, stepwise, and best fit regression on the full model in attempts to obtain a better model for prediction purposes</w:t>
      </w:r>
      <w:r w:rsidR="00A73FAD">
        <w:rPr>
          <w:rFonts w:ascii="Times New Roman" w:eastAsiaTheme="minorEastAsia" w:hAnsi="Times New Roman" w:cs="Times New Roman"/>
          <w:sz w:val="24"/>
          <w:szCs w:val="24"/>
        </w:rPr>
        <w:t xml:space="preserve"> (Appendix D</w:t>
      </w:r>
      <w:r w:rsidR="008221B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14148C">
        <w:rPr>
          <w:rFonts w:ascii="Times New Roman" w:eastAsiaTheme="minorEastAsia" w:hAnsi="Times New Roman" w:cs="Times New Roman"/>
          <w:sz w:val="24"/>
          <w:szCs w:val="24"/>
        </w:rPr>
        <w:t>These processes resulted in slightly different modes however, we settled the model which was produced by both forward regressi</w:t>
      </w:r>
      <w:r w:rsidR="005743D5">
        <w:rPr>
          <w:rFonts w:ascii="Times New Roman" w:eastAsiaTheme="minorEastAsia" w:hAnsi="Times New Roman" w:cs="Times New Roman"/>
          <w:sz w:val="24"/>
          <w:szCs w:val="24"/>
        </w:rPr>
        <w:t xml:space="preserve">on and stepwise. That model contained x1, PIQ, and </w:t>
      </w:r>
      <w:r w:rsidR="00F857E3">
        <w:rPr>
          <w:rFonts w:ascii="Times New Roman" w:eastAsiaTheme="minorEastAsia" w:hAnsi="Times New Roman" w:cs="Times New Roman"/>
          <w:sz w:val="24"/>
          <w:szCs w:val="24"/>
        </w:rPr>
        <w:t>HEIGHT:</w:t>
      </w:r>
    </w:p>
    <w:p w14:paraId="42E1AAEA" w14:textId="77777777" w:rsidR="0084091D" w:rsidRDefault="0084091D" w:rsidP="008A3EF4">
      <w:pPr>
        <w:spacing w:line="240" w:lineRule="auto"/>
        <w:rPr>
          <w:rFonts w:ascii="Times New Roman" w:eastAsiaTheme="minorEastAsia" w:hAnsi="Times New Roman" w:cs="Times New Roman"/>
          <w:sz w:val="24"/>
          <w:szCs w:val="24"/>
        </w:rPr>
      </w:pPr>
    </w:p>
    <w:p w14:paraId="092C8E9F" w14:textId="77777777" w:rsidR="0014148C" w:rsidRPr="0084091D" w:rsidRDefault="00827B0E" w:rsidP="008A3EF4">
      <w:pPr>
        <w:spacing w:line="240" w:lineRule="auto"/>
        <w:rPr>
          <w:rFonts w:ascii="Times New Roman" w:eastAsiaTheme="minorEastAsia"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=298,646+54,564x1+1267.68PIQ+6447.10HEIGHT</m:t>
          </m:r>
        </m:oMath>
      </m:oMathPara>
    </w:p>
    <w:p w14:paraId="6666AB92" w14:textId="77777777" w:rsidR="0084091D" w:rsidRPr="006429EF" w:rsidRDefault="0084091D" w:rsidP="008A3EF4">
      <w:pPr>
        <w:spacing w:line="240" w:lineRule="auto"/>
        <w:rPr>
          <w:rFonts w:ascii="Times New Roman" w:eastAsiaTheme="minorEastAsia" w:hAnsi="Times New Roman" w:cs="Times New Roman"/>
          <w:sz w:val="24"/>
          <w:szCs w:val="24"/>
        </w:rPr>
      </w:pPr>
    </w:p>
    <w:p w14:paraId="0C1B71A2" w14:textId="11274704" w:rsidR="0014148C" w:rsidRDefault="0014148C"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73FAD">
        <w:rPr>
          <w:rFonts w:ascii="Times New Roman" w:eastAsiaTheme="minorEastAsia" w:hAnsi="Times New Roman" w:cs="Times New Roman"/>
          <w:sz w:val="24"/>
          <w:szCs w:val="24"/>
        </w:rPr>
        <w:t xml:space="preserve">After preforming the regression procedure on the </w:t>
      </w:r>
      <w:r>
        <w:rPr>
          <w:rFonts w:ascii="Times New Roman" w:eastAsiaTheme="minorEastAsia" w:hAnsi="Times New Roman" w:cs="Times New Roman"/>
          <w:sz w:val="24"/>
          <w:szCs w:val="24"/>
        </w:rPr>
        <w:t xml:space="preserve">modified model </w:t>
      </w:r>
      <w:r w:rsidR="00A73FAD">
        <w:rPr>
          <w:rFonts w:ascii="Times New Roman" w:eastAsiaTheme="minorEastAsia" w:hAnsi="Times New Roman" w:cs="Times New Roman"/>
          <w:sz w:val="24"/>
          <w:szCs w:val="24"/>
        </w:rPr>
        <w:t xml:space="preserve">the data returned the above model and an adjusted R-square of .5701. Roughly, </w:t>
      </w:r>
      <w:commentRangeStart w:id="14"/>
      <w:del w:id="15" w:author="jdumas" w:date="2015-11-21T08:03:00Z">
        <w:r w:rsidR="00A73FAD" w:rsidDel="00C70578">
          <w:rPr>
            <w:rFonts w:ascii="Times New Roman" w:eastAsiaTheme="minorEastAsia" w:hAnsi="Times New Roman" w:cs="Times New Roman"/>
            <w:sz w:val="24"/>
            <w:szCs w:val="24"/>
          </w:rPr>
          <w:delText>%</w:delText>
        </w:r>
      </w:del>
      <w:r w:rsidR="00A73FAD">
        <w:rPr>
          <w:rFonts w:ascii="Times New Roman" w:eastAsiaTheme="minorEastAsia" w:hAnsi="Times New Roman" w:cs="Times New Roman"/>
          <w:sz w:val="24"/>
          <w:szCs w:val="24"/>
        </w:rPr>
        <w:t>57.01</w:t>
      </w:r>
      <w:commentRangeEnd w:id="14"/>
      <w:ins w:id="16" w:author="jdumas" w:date="2015-11-21T08:03:00Z">
        <w:r w:rsidR="00C70578">
          <w:rPr>
            <w:rFonts w:ascii="Times New Roman" w:eastAsiaTheme="minorEastAsia" w:hAnsi="Times New Roman" w:cs="Times New Roman"/>
            <w:sz w:val="24"/>
            <w:szCs w:val="24"/>
          </w:rPr>
          <w:t>%</w:t>
        </w:r>
      </w:ins>
      <w:r w:rsidR="00297EA0">
        <w:rPr>
          <w:rStyle w:val="CommentReference"/>
        </w:rPr>
        <w:commentReference w:id="14"/>
      </w:r>
      <w:r w:rsidR="00A73FAD">
        <w:rPr>
          <w:rFonts w:ascii="Times New Roman" w:eastAsiaTheme="minorEastAsia" w:hAnsi="Times New Roman" w:cs="Times New Roman"/>
          <w:sz w:val="24"/>
          <w:szCs w:val="24"/>
        </w:rPr>
        <w:t xml:space="preserve"> of all variation in the data can be described by this model. </w:t>
      </w:r>
      <w:commentRangeStart w:id="17"/>
      <w:del w:id="18" w:author="jdumas" w:date="2015-11-21T08:03:00Z">
        <w:r w:rsidR="00A73FAD" w:rsidDel="00C70578">
          <w:rPr>
            <w:rFonts w:ascii="Times New Roman" w:eastAsiaTheme="minorEastAsia" w:hAnsi="Times New Roman" w:cs="Times New Roman"/>
            <w:sz w:val="24"/>
            <w:szCs w:val="24"/>
          </w:rPr>
          <w:delText>While this adjusted R-square</w:delText>
        </w:r>
        <w:r w:rsidDel="00C70578">
          <w:rPr>
            <w:rFonts w:ascii="Times New Roman" w:eastAsiaTheme="minorEastAsia" w:hAnsi="Times New Roman" w:cs="Times New Roman"/>
            <w:sz w:val="24"/>
            <w:szCs w:val="24"/>
          </w:rPr>
          <w:delText xml:space="preserve"> is slightly lower than the adjusted R-square found </w:delText>
        </w:r>
        <w:r w:rsidR="00A73FAD" w:rsidDel="00C70578">
          <w:rPr>
            <w:rFonts w:ascii="Times New Roman" w:eastAsiaTheme="minorEastAsia" w:hAnsi="Times New Roman" w:cs="Times New Roman"/>
            <w:sz w:val="24"/>
            <w:szCs w:val="24"/>
          </w:rPr>
          <w:delText>using the full model,</w:delText>
        </w:r>
        <w:commentRangeEnd w:id="17"/>
        <w:r w:rsidR="00297EA0" w:rsidDel="00C70578">
          <w:rPr>
            <w:rStyle w:val="CommentReference"/>
          </w:rPr>
          <w:commentReference w:id="17"/>
        </w:r>
        <w:r w:rsidR="00A73FAD" w:rsidDel="00C70578">
          <w:rPr>
            <w:rFonts w:ascii="Times New Roman" w:eastAsiaTheme="minorEastAsia" w:hAnsi="Times New Roman" w:cs="Times New Roman"/>
            <w:sz w:val="24"/>
            <w:szCs w:val="24"/>
          </w:rPr>
          <w:delText xml:space="preserve"> </w:delText>
        </w:r>
      </w:del>
      <w:ins w:id="19" w:author="jdumas" w:date="2015-11-21T08:03:00Z">
        <w:r w:rsidR="00C70578">
          <w:rPr>
            <w:rFonts w:ascii="Times New Roman" w:eastAsiaTheme="minorEastAsia" w:hAnsi="Times New Roman" w:cs="Times New Roman"/>
            <w:sz w:val="24"/>
            <w:szCs w:val="24"/>
          </w:rPr>
          <w:t>T</w:t>
        </w:r>
      </w:ins>
      <w:del w:id="20" w:author="jdumas" w:date="2015-11-21T08:03:00Z">
        <w:r w:rsidDel="00C70578">
          <w:rPr>
            <w:rFonts w:ascii="Times New Roman" w:eastAsiaTheme="minorEastAsia" w:hAnsi="Times New Roman" w:cs="Times New Roman"/>
            <w:sz w:val="24"/>
            <w:szCs w:val="24"/>
          </w:rPr>
          <w:delText>t</w:delText>
        </w:r>
      </w:del>
      <w:r w:rsidR="00A73FAD">
        <w:rPr>
          <w:rFonts w:ascii="Times New Roman" w:eastAsiaTheme="minorEastAsia" w:hAnsi="Times New Roman" w:cs="Times New Roman"/>
          <w:sz w:val="24"/>
          <w:szCs w:val="24"/>
        </w:rPr>
        <w:t>he modified</w:t>
      </w:r>
      <w:r>
        <w:rPr>
          <w:rFonts w:ascii="Times New Roman" w:eastAsiaTheme="minorEastAsia" w:hAnsi="Times New Roman" w:cs="Times New Roman"/>
          <w:sz w:val="24"/>
          <w:szCs w:val="24"/>
        </w:rPr>
        <w:t xml:space="preserve"> model has </w:t>
      </w:r>
      <w:r w:rsidR="00DE54BF">
        <w:rPr>
          <w:rFonts w:ascii="Times New Roman" w:eastAsiaTheme="minorEastAsia" w:hAnsi="Times New Roman" w:cs="Times New Roman"/>
          <w:sz w:val="24"/>
          <w:szCs w:val="24"/>
        </w:rPr>
        <w:t xml:space="preserve">contains </w:t>
      </w:r>
      <w:r w:rsidR="00A73FAD">
        <w:rPr>
          <w:rFonts w:ascii="Times New Roman" w:eastAsiaTheme="minorEastAsia" w:hAnsi="Times New Roman" w:cs="Times New Roman"/>
          <w:sz w:val="24"/>
          <w:szCs w:val="24"/>
        </w:rPr>
        <w:t xml:space="preserve">2 less independent variables. Furthermore, this model </w:t>
      </w:r>
      <w:r w:rsidR="00DE54BF">
        <w:rPr>
          <w:rFonts w:ascii="Times New Roman" w:eastAsiaTheme="minorEastAsia" w:hAnsi="Times New Roman" w:cs="Times New Roman"/>
          <w:sz w:val="24"/>
          <w:szCs w:val="24"/>
        </w:rPr>
        <w:t>managed to address the correlation among the testing scores as we would have ultimately have ha</w:t>
      </w:r>
      <w:r w:rsidR="00A73FAD">
        <w:rPr>
          <w:rFonts w:ascii="Times New Roman" w:eastAsiaTheme="minorEastAsia" w:hAnsi="Times New Roman" w:cs="Times New Roman"/>
          <w:sz w:val="24"/>
          <w:szCs w:val="24"/>
        </w:rPr>
        <w:t xml:space="preserve">d to consider removing one of the score variables. </w:t>
      </w:r>
    </w:p>
    <w:p w14:paraId="6A48701C" w14:textId="77777777" w:rsidR="0084091D" w:rsidRDefault="0084091D" w:rsidP="008A3EF4">
      <w:pPr>
        <w:spacing w:line="240" w:lineRule="auto"/>
        <w:jc w:val="center"/>
        <w:rPr>
          <w:rFonts w:ascii="Times New Roman" w:eastAsiaTheme="minorEastAsia" w:hAnsi="Times New Roman" w:cs="Times New Roman"/>
          <w:i/>
          <w:sz w:val="24"/>
          <w:szCs w:val="24"/>
        </w:rPr>
      </w:pPr>
    </w:p>
    <w:p w14:paraId="33C2B1B2" w14:textId="77777777" w:rsidR="00FD2C47" w:rsidRDefault="00FD2C47" w:rsidP="008A3EF4">
      <w:pPr>
        <w:spacing w:line="240" w:lineRule="auto"/>
        <w:jc w:val="center"/>
        <w:rPr>
          <w:rFonts w:ascii="Times New Roman" w:eastAsiaTheme="minorEastAsia" w:hAnsi="Times New Roman" w:cs="Times New Roman"/>
          <w:i/>
          <w:sz w:val="24"/>
          <w:szCs w:val="24"/>
        </w:rPr>
      </w:pPr>
    </w:p>
    <w:p w14:paraId="4F27B8C1" w14:textId="77777777" w:rsidR="00FD2C47" w:rsidRDefault="00FD2C47" w:rsidP="008A3EF4">
      <w:pPr>
        <w:spacing w:line="240" w:lineRule="auto"/>
        <w:jc w:val="center"/>
        <w:rPr>
          <w:rFonts w:ascii="Times New Roman" w:eastAsiaTheme="minorEastAsia" w:hAnsi="Times New Roman" w:cs="Times New Roman"/>
          <w:i/>
          <w:sz w:val="24"/>
          <w:szCs w:val="24"/>
        </w:rPr>
      </w:pPr>
    </w:p>
    <w:p w14:paraId="41E79BB4" w14:textId="77777777" w:rsidR="00FD2C47" w:rsidRDefault="00FD2C47" w:rsidP="008A3EF4">
      <w:pPr>
        <w:spacing w:line="240" w:lineRule="auto"/>
        <w:jc w:val="center"/>
        <w:rPr>
          <w:ins w:id="21" w:author="jdumas" w:date="2015-11-21T08:03:00Z"/>
          <w:rFonts w:ascii="Times New Roman" w:eastAsiaTheme="minorEastAsia" w:hAnsi="Times New Roman" w:cs="Times New Roman"/>
          <w:i/>
          <w:sz w:val="24"/>
          <w:szCs w:val="24"/>
        </w:rPr>
      </w:pPr>
    </w:p>
    <w:p w14:paraId="2ADC0FD7" w14:textId="77777777" w:rsidR="00C70578" w:rsidRDefault="00C70578" w:rsidP="008A3EF4">
      <w:pPr>
        <w:spacing w:line="240" w:lineRule="auto"/>
        <w:jc w:val="center"/>
        <w:rPr>
          <w:rFonts w:ascii="Times New Roman" w:eastAsiaTheme="minorEastAsia" w:hAnsi="Times New Roman" w:cs="Times New Roman"/>
          <w:i/>
          <w:sz w:val="24"/>
          <w:szCs w:val="24"/>
        </w:rPr>
      </w:pPr>
    </w:p>
    <w:p w14:paraId="1A9B56EB" w14:textId="77777777" w:rsidR="00694EA2" w:rsidRDefault="00694EA2" w:rsidP="008A3EF4">
      <w:pPr>
        <w:spacing w:line="240"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lastRenderedPageBreak/>
        <w:t>Interaction and Higher Order Terms</w:t>
      </w:r>
    </w:p>
    <w:p w14:paraId="78A46D95" w14:textId="77777777" w:rsidR="0084091D" w:rsidRDefault="0084091D" w:rsidP="008A3EF4">
      <w:pPr>
        <w:spacing w:line="240" w:lineRule="auto"/>
        <w:jc w:val="center"/>
        <w:rPr>
          <w:rFonts w:ascii="Times New Roman" w:eastAsiaTheme="minorEastAsia" w:hAnsi="Times New Roman" w:cs="Times New Roman"/>
          <w:i/>
          <w:sz w:val="24"/>
          <w:szCs w:val="24"/>
        </w:rPr>
      </w:pPr>
    </w:p>
    <w:p w14:paraId="33B83515" w14:textId="77777777" w:rsidR="00694EA2" w:rsidRDefault="00694EA2"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After the initial model building process, interaction terms were addressed. Ultimately, interaction terms were not identified for either the full model or the model produced through stepwise regression. Additionally, adding interaction terms lowered the adjusted R-square of the model and were deemed unnecessary as none of the terms were statistically significant. Furthermore, we did not observe the need for a higher order model using both the full model and the modified model. The full model contained only 1 parameter, weight that indicated we might want to use a high order term. However, this parameter was shown to be statistically insignificant in the linear model and we did not perform and further analysis. </w:t>
      </w:r>
    </w:p>
    <w:p w14:paraId="570CE4A3" w14:textId="77777777" w:rsidR="0084091D" w:rsidRDefault="0084091D" w:rsidP="008A3EF4">
      <w:pPr>
        <w:spacing w:line="240" w:lineRule="auto"/>
        <w:rPr>
          <w:rFonts w:ascii="Times New Roman" w:eastAsiaTheme="minorEastAsia" w:hAnsi="Times New Roman" w:cs="Times New Roman"/>
          <w:sz w:val="24"/>
          <w:szCs w:val="24"/>
        </w:rPr>
      </w:pPr>
    </w:p>
    <w:p w14:paraId="754A5671" w14:textId="77777777" w:rsidR="00694EA2" w:rsidRDefault="00DE3418" w:rsidP="008A3EF4">
      <w:pPr>
        <w:spacing w:line="240" w:lineRule="auto"/>
        <w:jc w:val="center"/>
        <w:rPr>
          <w:rFonts w:ascii="Times New Roman" w:eastAsiaTheme="minorEastAsia" w:hAnsi="Times New Roman" w:cs="Times New Roman"/>
          <w:i/>
          <w:sz w:val="24"/>
          <w:szCs w:val="24"/>
        </w:rPr>
      </w:pPr>
      <w:r w:rsidRPr="00DE3418">
        <w:rPr>
          <w:rFonts w:ascii="Times New Roman" w:eastAsiaTheme="minorEastAsia" w:hAnsi="Times New Roman" w:cs="Times New Roman"/>
          <w:i/>
          <w:sz w:val="24"/>
          <w:szCs w:val="24"/>
        </w:rPr>
        <w:t xml:space="preserve">Further </w:t>
      </w:r>
      <w:r>
        <w:rPr>
          <w:rFonts w:ascii="Times New Roman" w:eastAsiaTheme="minorEastAsia" w:hAnsi="Times New Roman" w:cs="Times New Roman"/>
          <w:i/>
          <w:sz w:val="24"/>
          <w:szCs w:val="24"/>
        </w:rPr>
        <w:t>Examination of the Model</w:t>
      </w:r>
    </w:p>
    <w:p w14:paraId="24AC36A1" w14:textId="77777777" w:rsidR="0084091D" w:rsidRDefault="0084091D" w:rsidP="008A3EF4">
      <w:pPr>
        <w:spacing w:line="240" w:lineRule="auto"/>
        <w:jc w:val="center"/>
        <w:rPr>
          <w:rFonts w:ascii="Times New Roman" w:eastAsiaTheme="minorEastAsia" w:hAnsi="Times New Roman" w:cs="Times New Roman"/>
          <w:i/>
          <w:sz w:val="24"/>
          <w:szCs w:val="24"/>
        </w:rPr>
      </w:pPr>
    </w:p>
    <w:p w14:paraId="0DD96445" w14:textId="5D0A7745" w:rsidR="00DE024E" w:rsidRDefault="00DE024E"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the plots of the residuals, we identified some signs of </w:t>
      </w:r>
      <w:proofErr w:type="spellStart"/>
      <w:r>
        <w:rPr>
          <w:rFonts w:ascii="Times New Roman" w:eastAsiaTheme="minorEastAsia" w:hAnsi="Times New Roman" w:cs="Times New Roman"/>
          <w:sz w:val="24"/>
          <w:szCs w:val="24"/>
        </w:rPr>
        <w:t>heteroscedasticity</w:t>
      </w:r>
      <w:proofErr w:type="spellEnd"/>
      <w:r>
        <w:rPr>
          <w:rFonts w:ascii="Times New Roman" w:eastAsiaTheme="minorEastAsia" w:hAnsi="Times New Roman" w:cs="Times New Roman"/>
          <w:sz w:val="24"/>
          <w:szCs w:val="24"/>
        </w:rPr>
        <w:t xml:space="preserve"> in the plots of PIQ versus residuals and predicted y-values versus the residuals. We attempted to modify the PIQ plot using a 1/PIQ </w:t>
      </w:r>
      <w:ins w:id="22" w:author="jdumas" w:date="2015-11-21T07:46:00Z">
        <w:r w:rsidR="00297EA0">
          <w:rPr>
            <w:rFonts w:ascii="Times New Roman" w:eastAsiaTheme="minorEastAsia" w:hAnsi="Times New Roman" w:cs="Times New Roman"/>
            <w:sz w:val="24"/>
            <w:szCs w:val="24"/>
          </w:rPr>
          <w:t xml:space="preserve">inverse </w:t>
        </w:r>
      </w:ins>
      <w:r>
        <w:rPr>
          <w:rFonts w:ascii="Times New Roman" w:eastAsiaTheme="minorEastAsia" w:hAnsi="Times New Roman" w:cs="Times New Roman"/>
          <w:sz w:val="24"/>
          <w:szCs w:val="24"/>
        </w:rPr>
        <w:t xml:space="preserve">transformation and a ln(PIQ) </w:t>
      </w:r>
      <w:ins w:id="23" w:author="jdumas" w:date="2015-11-21T07:47:00Z">
        <w:r w:rsidR="00297EA0">
          <w:rPr>
            <w:rFonts w:ascii="Times New Roman" w:eastAsiaTheme="minorEastAsia" w:hAnsi="Times New Roman" w:cs="Times New Roman"/>
            <w:sz w:val="24"/>
            <w:szCs w:val="24"/>
          </w:rPr>
          <w:t xml:space="preserve">log </w:t>
        </w:r>
      </w:ins>
      <w:r>
        <w:rPr>
          <w:rFonts w:ascii="Times New Roman" w:eastAsiaTheme="minorEastAsia" w:hAnsi="Times New Roman" w:cs="Times New Roman"/>
          <w:sz w:val="24"/>
          <w:szCs w:val="24"/>
        </w:rPr>
        <w:t xml:space="preserve">transformation. However, neither transformation altered the plot in any substantial manner. </w:t>
      </w:r>
      <w:commentRangeStart w:id="24"/>
      <w:r>
        <w:rPr>
          <w:rFonts w:ascii="Times New Roman" w:eastAsiaTheme="minorEastAsia" w:hAnsi="Times New Roman" w:cs="Times New Roman"/>
          <w:sz w:val="24"/>
          <w:szCs w:val="24"/>
        </w:rPr>
        <w:t>Unfortunately, we believe that due to the high correlation among the original 5 independent variables and the manner in which the sample was originally collected that there is nothing that we can do to obtain a normal distribution of the residuals.</w:t>
      </w:r>
      <w:commentRangeEnd w:id="24"/>
      <w:r w:rsidR="00AB5117">
        <w:rPr>
          <w:rStyle w:val="CommentReference"/>
        </w:rPr>
        <w:commentReference w:id="24"/>
      </w:r>
      <w:r>
        <w:rPr>
          <w:rFonts w:ascii="Times New Roman" w:eastAsiaTheme="minorEastAsia" w:hAnsi="Times New Roman" w:cs="Times New Roman"/>
          <w:sz w:val="24"/>
          <w:szCs w:val="24"/>
        </w:rPr>
        <w:t xml:space="preserve"> A similar issue occurred when we plotted the predicted y-values against the residuals. We observed a linear trend among the residuals and were unsure how to combat that issue. </w:t>
      </w:r>
      <w:del w:id="25" w:author="jdumas" w:date="2015-11-21T07:51:00Z">
        <w:r w:rsidDel="00707A23">
          <w:rPr>
            <w:rFonts w:ascii="Times New Roman" w:eastAsiaTheme="minorEastAsia" w:hAnsi="Times New Roman" w:cs="Times New Roman"/>
            <w:sz w:val="24"/>
            <w:szCs w:val="24"/>
          </w:rPr>
          <w:delText xml:space="preserve">However, while we unfortunately observed trends among the residuals we were fortunate enough </w:delText>
        </w:r>
      </w:del>
      <w:del w:id="26" w:author="jdumas" w:date="2015-11-21T07:52:00Z">
        <w:r w:rsidDel="00707A23">
          <w:rPr>
            <w:rFonts w:ascii="Times New Roman" w:eastAsiaTheme="minorEastAsia" w:hAnsi="Times New Roman" w:cs="Times New Roman"/>
            <w:sz w:val="24"/>
            <w:szCs w:val="24"/>
          </w:rPr>
          <w:delText>to have</w:delText>
        </w:r>
      </w:del>
      <w:ins w:id="27" w:author="jdumas" w:date="2015-11-21T07:52:00Z">
        <w:r w:rsidR="00707A23">
          <w:rPr>
            <w:rFonts w:ascii="Times New Roman" w:eastAsiaTheme="minorEastAsia" w:hAnsi="Times New Roman" w:cs="Times New Roman"/>
            <w:sz w:val="24"/>
            <w:szCs w:val="24"/>
          </w:rPr>
          <w:t>We</w:t>
        </w:r>
      </w:ins>
      <w:ins w:id="28" w:author="jdumas" w:date="2015-11-21T08:04:00Z">
        <w:r w:rsidR="00364092">
          <w:rPr>
            <w:rFonts w:ascii="Times New Roman" w:eastAsiaTheme="minorEastAsia" w:hAnsi="Times New Roman" w:cs="Times New Roman"/>
            <w:sz w:val="24"/>
            <w:szCs w:val="24"/>
          </w:rPr>
          <w:t xml:space="preserve"> also</w:t>
        </w:r>
      </w:ins>
      <w:ins w:id="29" w:author="jdumas" w:date="2015-11-21T07:52:00Z">
        <w:r w:rsidR="00707A23">
          <w:rPr>
            <w:rFonts w:ascii="Times New Roman" w:eastAsiaTheme="minorEastAsia" w:hAnsi="Times New Roman" w:cs="Times New Roman"/>
            <w:sz w:val="24"/>
            <w:szCs w:val="24"/>
          </w:rPr>
          <w:t xml:space="preserve"> observed</w:t>
        </w:r>
      </w:ins>
      <w:r>
        <w:rPr>
          <w:rFonts w:ascii="Times New Roman" w:eastAsiaTheme="minorEastAsia" w:hAnsi="Times New Roman" w:cs="Times New Roman"/>
          <w:sz w:val="24"/>
          <w:szCs w:val="24"/>
        </w:rPr>
        <w:t xml:space="preserve"> less than </w:t>
      </w:r>
      <w:del w:id="30" w:author="jdumas" w:date="2015-11-21T07:50:00Z">
        <w:r w:rsidDel="00707A23">
          <w:rPr>
            <w:rFonts w:ascii="Times New Roman" w:eastAsiaTheme="minorEastAsia" w:hAnsi="Times New Roman" w:cs="Times New Roman"/>
            <w:sz w:val="24"/>
            <w:szCs w:val="24"/>
          </w:rPr>
          <w:delText>%</w:delText>
        </w:r>
      </w:del>
      <w:r>
        <w:rPr>
          <w:rFonts w:ascii="Times New Roman" w:eastAsiaTheme="minorEastAsia" w:hAnsi="Times New Roman" w:cs="Times New Roman"/>
          <w:sz w:val="24"/>
          <w:szCs w:val="24"/>
        </w:rPr>
        <w:t>5</w:t>
      </w:r>
      <w:ins w:id="31" w:author="jdumas" w:date="2015-11-21T07:50:00Z">
        <w:r w:rsidR="00707A23">
          <w:rPr>
            <w:rFonts w:ascii="Times New Roman" w:eastAsiaTheme="minorEastAsia" w:hAnsi="Times New Roman" w:cs="Times New Roman"/>
            <w:sz w:val="24"/>
            <w:szCs w:val="24"/>
          </w:rPr>
          <w:t>%</w:t>
        </w:r>
      </w:ins>
      <w:r>
        <w:rPr>
          <w:rFonts w:ascii="Times New Roman" w:eastAsiaTheme="minorEastAsia" w:hAnsi="Times New Roman" w:cs="Times New Roman"/>
          <w:sz w:val="24"/>
          <w:szCs w:val="24"/>
        </w:rPr>
        <w:t xml:space="preserve"> of the residuals outside of 2s and none outside of 3s</w:t>
      </w:r>
      <w:ins w:id="32" w:author="jdumas" w:date="2015-11-21T07:52:00Z">
        <w:r w:rsidR="00707A23">
          <w:rPr>
            <w:rFonts w:ascii="Times New Roman" w:eastAsiaTheme="minorEastAsia" w:hAnsi="Times New Roman" w:cs="Times New Roman"/>
            <w:sz w:val="24"/>
            <w:szCs w:val="24"/>
          </w:rPr>
          <w:t xml:space="preserve"> which is ideal</w:t>
        </w:r>
      </w:ins>
      <w:r>
        <w:rPr>
          <w:rFonts w:ascii="Times New Roman" w:eastAsiaTheme="minorEastAsia" w:hAnsi="Times New Roman" w:cs="Times New Roman"/>
          <w:sz w:val="24"/>
          <w:szCs w:val="24"/>
        </w:rPr>
        <w:t>.</w:t>
      </w:r>
      <w:del w:id="33" w:author="jdumas" w:date="2015-11-21T07:53:00Z">
        <w:r w:rsidDel="00707A23">
          <w:rPr>
            <w:rFonts w:ascii="Times New Roman" w:eastAsiaTheme="minorEastAsia" w:hAnsi="Times New Roman" w:cs="Times New Roman"/>
            <w:sz w:val="24"/>
            <w:szCs w:val="24"/>
          </w:rPr>
          <w:delText xml:space="preserve"> Due to the trends detected in the residual plots, it should be note that multiple issues could arise by using the model that we ultimately purpose.</w:delText>
        </w:r>
      </w:del>
      <w:r>
        <w:rPr>
          <w:rFonts w:ascii="Times New Roman" w:eastAsiaTheme="minorEastAsia" w:hAnsi="Times New Roman" w:cs="Times New Roman"/>
          <w:sz w:val="24"/>
          <w:szCs w:val="24"/>
        </w:rPr>
        <w:t xml:space="preserve">  </w:t>
      </w:r>
    </w:p>
    <w:p w14:paraId="7DB88A2A" w14:textId="77777777" w:rsidR="0084091D" w:rsidRDefault="0084091D" w:rsidP="008A3EF4">
      <w:pPr>
        <w:spacing w:line="240" w:lineRule="auto"/>
        <w:rPr>
          <w:rFonts w:ascii="Times New Roman" w:eastAsiaTheme="minorEastAsia" w:hAnsi="Times New Roman" w:cs="Times New Roman"/>
          <w:sz w:val="24"/>
          <w:szCs w:val="24"/>
        </w:rPr>
      </w:pPr>
    </w:p>
    <w:p w14:paraId="4EDE81E4" w14:textId="77777777" w:rsidR="00884F04" w:rsidRDefault="00884F04" w:rsidP="008A3EF4">
      <w:pPr>
        <w:spacing w:line="240"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Outliers</w:t>
      </w:r>
      <w:r w:rsidR="00A2284F">
        <w:rPr>
          <w:rFonts w:ascii="Times New Roman" w:eastAsiaTheme="minorEastAsia" w:hAnsi="Times New Roman" w:cs="Times New Roman"/>
          <w:i/>
          <w:sz w:val="24"/>
          <w:szCs w:val="24"/>
        </w:rPr>
        <w:t xml:space="preserve"> and Autocorrelation </w:t>
      </w:r>
    </w:p>
    <w:p w14:paraId="2B9958A2" w14:textId="77777777" w:rsidR="0084091D" w:rsidRDefault="0084091D" w:rsidP="00707A23">
      <w:pPr>
        <w:spacing w:line="240" w:lineRule="auto"/>
        <w:rPr>
          <w:rFonts w:ascii="Times New Roman" w:eastAsiaTheme="minorEastAsia" w:hAnsi="Times New Roman" w:cs="Times New Roman"/>
          <w:i/>
          <w:sz w:val="24"/>
          <w:szCs w:val="24"/>
        </w:rPr>
        <w:pPrChange w:id="34" w:author="jdumas" w:date="2015-11-21T07:59:00Z">
          <w:pPr>
            <w:spacing w:line="240" w:lineRule="auto"/>
            <w:jc w:val="center"/>
          </w:pPr>
        </w:pPrChange>
      </w:pPr>
    </w:p>
    <w:p w14:paraId="5CDE70A5" w14:textId="77777777" w:rsidR="00884F04" w:rsidRDefault="00884F04"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 xml:space="preserve">We observed no apparent outliers in the original dataset. However, during the examination of the residuals for our data, there were 3 influential data points identified: #6, #11, and number #13. Each of these points had higher </w:t>
      </w:r>
      <w:proofErr w:type="spellStart"/>
      <w:r>
        <w:rPr>
          <w:rFonts w:ascii="Times New Roman" w:eastAsiaTheme="minorEastAsia" w:hAnsi="Times New Roman" w:cs="Times New Roman"/>
          <w:sz w:val="24"/>
          <w:szCs w:val="24"/>
        </w:rPr>
        <w:t>studenstized</w:t>
      </w:r>
      <w:proofErr w:type="spellEnd"/>
      <w:r>
        <w:rPr>
          <w:rFonts w:ascii="Times New Roman" w:eastAsiaTheme="minorEastAsia" w:hAnsi="Times New Roman" w:cs="Times New Roman"/>
          <w:sz w:val="24"/>
          <w:szCs w:val="24"/>
        </w:rPr>
        <w:t xml:space="preserve"> residual values, however, none of these values exceeded |3|. Observation #13 provided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value of .22 which was over the .21 that we should have observed. However, given that the hat-value and the DFFITS value were within the range that we would expect to see, we concluded that we would not remove observation #13 from the dataset. Additionally, observations #6 and #11 were not removed from the dataset because their influential point statistics fell well within the values that we would expect to observe. </w:t>
      </w:r>
      <w:r w:rsidR="005743D5">
        <w:rPr>
          <w:rFonts w:ascii="Times New Roman" w:eastAsiaTheme="minorEastAsia" w:hAnsi="Times New Roman" w:cs="Times New Roman"/>
          <w:sz w:val="24"/>
          <w:szCs w:val="24"/>
        </w:rPr>
        <w:t>(Appendix G)</w:t>
      </w:r>
      <w:r w:rsidR="00A2284F">
        <w:rPr>
          <w:rFonts w:ascii="Times New Roman" w:eastAsiaTheme="minorEastAsia" w:hAnsi="Times New Roman" w:cs="Times New Roman"/>
          <w:sz w:val="24"/>
          <w:szCs w:val="24"/>
        </w:rPr>
        <w:t xml:space="preserve"> </w:t>
      </w:r>
    </w:p>
    <w:p w14:paraId="5A8CA20B" w14:textId="77777777" w:rsidR="00A2284F" w:rsidRDefault="00A2284F"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the chosen model:</w:t>
      </w:r>
    </w:p>
    <w:p w14:paraId="34E9FD91" w14:textId="77777777" w:rsidR="0084091D" w:rsidRDefault="0084091D" w:rsidP="008A3EF4">
      <w:pPr>
        <w:spacing w:line="240" w:lineRule="auto"/>
        <w:rPr>
          <w:rFonts w:ascii="Times New Roman" w:eastAsiaTheme="minorEastAsia" w:hAnsi="Times New Roman" w:cs="Times New Roman"/>
          <w:sz w:val="24"/>
          <w:szCs w:val="24"/>
        </w:rPr>
      </w:pPr>
    </w:p>
    <w:p w14:paraId="44CCDE3E" w14:textId="2759E06E" w:rsidR="00A2284F" w:rsidRDefault="00827B0E" w:rsidP="0084091D">
      <w:pPr>
        <w:spacing w:line="240" w:lineRule="auto"/>
        <w:jc w:val="center"/>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=164,451-9389.38FSIQ+6287.51PIQ+6883.31729</m:t>
          </m:r>
          <m:r>
            <w:rPr>
              <w:rFonts w:ascii="Cambria Math" w:eastAsiaTheme="minorEastAsia" w:hAnsi="Cambria Math" w:cs="Times New Roman"/>
              <w:sz w:val="24"/>
              <w:szCs w:val="24"/>
            </w:rPr>
            <m:t>HEIGHT</m:t>
          </m:r>
        </m:oMath>
      </m:oMathPara>
    </w:p>
    <w:p w14:paraId="0FB17ECB" w14:textId="77777777" w:rsidR="0084091D" w:rsidRDefault="0084091D" w:rsidP="008A3EF4">
      <w:pPr>
        <w:spacing w:line="240" w:lineRule="auto"/>
        <w:rPr>
          <w:rFonts w:ascii="Times New Roman" w:eastAsiaTheme="minorEastAsia" w:hAnsi="Times New Roman" w:cs="Times New Roman"/>
          <w:sz w:val="24"/>
          <w:szCs w:val="24"/>
        </w:rPr>
      </w:pPr>
    </w:p>
    <w:p w14:paraId="7F093D89" w14:textId="37B70235" w:rsidR="00A2284F" w:rsidRDefault="00A2284F"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We </w:t>
      </w:r>
      <w:del w:id="35" w:author="jdumas" w:date="2015-11-21T08:04:00Z">
        <w:r w:rsidDel="00364092">
          <w:rPr>
            <w:rFonts w:ascii="Times New Roman" w:eastAsiaTheme="minorEastAsia" w:hAnsi="Times New Roman" w:cs="Times New Roman"/>
            <w:sz w:val="24"/>
            <w:szCs w:val="24"/>
          </w:rPr>
          <w:delText xml:space="preserve">observed </w:delText>
        </w:r>
      </w:del>
      <w:ins w:id="36" w:author="jdumas" w:date="2015-11-21T08:04:00Z">
        <w:r w:rsidR="00364092">
          <w:rPr>
            <w:rFonts w:ascii="Times New Roman" w:eastAsiaTheme="minorEastAsia" w:hAnsi="Times New Roman" w:cs="Times New Roman"/>
            <w:sz w:val="24"/>
            <w:szCs w:val="24"/>
          </w:rPr>
          <w:t>calculated</w:t>
        </w:r>
        <w:r w:rsidR="00364092">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 xml:space="preserve">a Durbin Watson Test Statistic of 1.879 (Appendix H). At k=3 and n=38 this </w:t>
      </w:r>
      <w:r w:rsidR="00B7280C">
        <w:rPr>
          <w:rFonts w:ascii="Times New Roman" w:eastAsiaTheme="minorEastAsia" w:hAnsi="Times New Roman" w:cs="Times New Roman"/>
          <w:sz w:val="24"/>
          <w:szCs w:val="24"/>
        </w:rPr>
        <w:t>value fell outside of the range that would indicate a correlation</w:t>
      </w:r>
      <w:r>
        <w:rPr>
          <w:rFonts w:ascii="Times New Roman" w:eastAsiaTheme="minorEastAsia" w:hAnsi="Times New Roman" w:cs="Times New Roman"/>
          <w:sz w:val="24"/>
          <w:szCs w:val="24"/>
        </w:rPr>
        <w:t xml:space="preserve"> [1.32 to 1.66] </w:t>
      </w:r>
      <w:r w:rsidR="00EB6041">
        <w:rPr>
          <w:rFonts w:ascii="Times New Roman" w:eastAsiaTheme="minorEastAsia" w:hAnsi="Times New Roman" w:cs="Times New Roman"/>
          <w:sz w:val="24"/>
          <w:szCs w:val="24"/>
        </w:rPr>
        <w:t xml:space="preserve">Therefore, we concluded that there was </w:t>
      </w:r>
      <w:r w:rsidR="00B7280C">
        <w:rPr>
          <w:rFonts w:ascii="Times New Roman" w:eastAsiaTheme="minorEastAsia" w:hAnsi="Times New Roman" w:cs="Times New Roman"/>
          <w:sz w:val="24"/>
          <w:szCs w:val="24"/>
        </w:rPr>
        <w:t>insufficient evidence</w:t>
      </w:r>
      <w:r w:rsidR="00EB6041">
        <w:rPr>
          <w:rFonts w:ascii="Times New Roman" w:eastAsiaTheme="minorEastAsia" w:hAnsi="Times New Roman" w:cs="Times New Roman"/>
          <w:sz w:val="24"/>
          <w:szCs w:val="24"/>
        </w:rPr>
        <w:t xml:space="preserve"> of autocorrelation among the residuals for our data. </w:t>
      </w:r>
    </w:p>
    <w:p w14:paraId="6C5B98E8" w14:textId="77777777" w:rsidR="003603BF" w:rsidRDefault="003603BF" w:rsidP="008A3EF4">
      <w:pPr>
        <w:spacing w:line="240" w:lineRule="auto"/>
        <w:jc w:val="center"/>
        <w:rPr>
          <w:ins w:id="37" w:author="jdumas" w:date="2015-11-21T08:00:00Z"/>
          <w:rFonts w:ascii="Times New Roman" w:eastAsiaTheme="minorEastAsia" w:hAnsi="Times New Roman" w:cs="Times New Roman"/>
          <w:i/>
          <w:sz w:val="24"/>
          <w:szCs w:val="24"/>
        </w:rPr>
      </w:pPr>
    </w:p>
    <w:p w14:paraId="0A8994A4" w14:textId="77777777" w:rsidR="00B05E07" w:rsidRDefault="00B05E07" w:rsidP="008A3EF4">
      <w:pPr>
        <w:spacing w:line="240" w:lineRule="auto"/>
        <w:jc w:val="center"/>
        <w:rPr>
          <w:ins w:id="38" w:author="jdumas" w:date="2015-11-21T08:00:00Z"/>
          <w:rFonts w:ascii="Times New Roman" w:eastAsiaTheme="minorEastAsia" w:hAnsi="Times New Roman" w:cs="Times New Roman"/>
          <w:i/>
          <w:sz w:val="24"/>
          <w:szCs w:val="24"/>
        </w:rPr>
      </w:pPr>
    </w:p>
    <w:p w14:paraId="64A75B63" w14:textId="77777777" w:rsidR="00B05E07" w:rsidRDefault="00B05E07" w:rsidP="008A3EF4">
      <w:pPr>
        <w:spacing w:line="240" w:lineRule="auto"/>
        <w:jc w:val="center"/>
        <w:rPr>
          <w:rFonts w:ascii="Times New Roman" w:eastAsiaTheme="minorEastAsia" w:hAnsi="Times New Roman" w:cs="Times New Roman"/>
          <w:i/>
          <w:sz w:val="24"/>
          <w:szCs w:val="24"/>
        </w:rPr>
      </w:pPr>
    </w:p>
    <w:p w14:paraId="6D45A1C3" w14:textId="77777777" w:rsidR="00A2284F" w:rsidRDefault="00B7280C" w:rsidP="008A3EF4">
      <w:pPr>
        <w:spacing w:line="240" w:lineRule="auto"/>
        <w:jc w:val="center"/>
        <w:rPr>
          <w:rFonts w:ascii="Times New Roman" w:eastAsiaTheme="minorEastAsia" w:hAnsi="Times New Roman" w:cs="Times New Roman"/>
          <w:i/>
          <w:sz w:val="24"/>
          <w:szCs w:val="24"/>
        </w:rPr>
      </w:pPr>
      <w:r w:rsidRPr="00B7280C">
        <w:rPr>
          <w:rFonts w:ascii="Times New Roman" w:eastAsiaTheme="minorEastAsia" w:hAnsi="Times New Roman" w:cs="Times New Roman"/>
          <w:i/>
          <w:sz w:val="24"/>
          <w:szCs w:val="24"/>
        </w:rPr>
        <w:lastRenderedPageBreak/>
        <w:t>Conclusion</w:t>
      </w:r>
    </w:p>
    <w:p w14:paraId="77A8380A" w14:textId="3AFAD063" w:rsidR="00DA668F" w:rsidRDefault="00D1117E" w:rsidP="008A3EF4">
      <w:pPr>
        <w:spacing w:line="240" w:lineRule="auto"/>
        <w:rPr>
          <w:ins w:id="39" w:author="jdumas" w:date="2015-11-21T08:11:00Z"/>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While the reduced model gives an adjusted R-square value of just over 57% we saw signs of extreme </w:t>
      </w:r>
      <w:proofErr w:type="spellStart"/>
      <w:r>
        <w:rPr>
          <w:rFonts w:ascii="Times New Roman" w:eastAsiaTheme="minorEastAsia" w:hAnsi="Times New Roman" w:cs="Times New Roman"/>
          <w:sz w:val="24"/>
          <w:szCs w:val="24"/>
        </w:rPr>
        <w:t>heteroscedasticity</w:t>
      </w:r>
      <w:proofErr w:type="spellEnd"/>
      <w:r>
        <w:rPr>
          <w:rFonts w:ascii="Times New Roman" w:eastAsiaTheme="minorEastAsia" w:hAnsi="Times New Roman" w:cs="Times New Roman"/>
          <w:sz w:val="24"/>
          <w:szCs w:val="24"/>
        </w:rPr>
        <w:t xml:space="preserve"> within our data. We believe that this was due to high correlations among FSIQ, PIQ, and VIQ and additionally among height and weight. Furthermore, we believe that the manner in which the data was collected and the small sample size influenced the </w:t>
      </w:r>
      <w:proofErr w:type="spellStart"/>
      <w:r>
        <w:rPr>
          <w:rFonts w:ascii="Times New Roman" w:eastAsiaTheme="minorEastAsia" w:hAnsi="Times New Roman" w:cs="Times New Roman"/>
          <w:sz w:val="24"/>
          <w:szCs w:val="24"/>
        </w:rPr>
        <w:t>heteroscedacity</w:t>
      </w:r>
      <w:proofErr w:type="spellEnd"/>
      <w:r>
        <w:rPr>
          <w:rFonts w:ascii="Times New Roman" w:eastAsiaTheme="minorEastAsia" w:hAnsi="Times New Roman" w:cs="Times New Roman"/>
          <w:sz w:val="24"/>
          <w:szCs w:val="24"/>
        </w:rPr>
        <w:t xml:space="preserve"> to occur within our model. Perhaps the box-cox model would have proved useful in our manipulation of the data; however, that is beyond the scope of this course. </w:t>
      </w:r>
      <w:ins w:id="40" w:author="jdumas" w:date="2015-11-21T08:05:00Z">
        <w:r w:rsidR="00034B2E">
          <w:rPr>
            <w:rFonts w:ascii="Times New Roman" w:eastAsiaTheme="minorEastAsia" w:hAnsi="Times New Roman" w:cs="Times New Roman"/>
            <w:sz w:val="24"/>
            <w:szCs w:val="24"/>
          </w:rPr>
          <w:t xml:space="preserve">This dataset </w:t>
        </w:r>
        <w:proofErr w:type="gramStart"/>
        <w:r w:rsidR="00034B2E">
          <w:rPr>
            <w:rFonts w:ascii="Times New Roman" w:eastAsiaTheme="minorEastAsia" w:hAnsi="Times New Roman" w:cs="Times New Roman"/>
            <w:sz w:val="24"/>
            <w:szCs w:val="24"/>
          </w:rPr>
          <w:t xml:space="preserve">provided </w:t>
        </w:r>
        <w:r w:rsidR="00364092">
          <w:rPr>
            <w:rFonts w:ascii="Times New Roman" w:eastAsiaTheme="minorEastAsia" w:hAnsi="Times New Roman" w:cs="Times New Roman"/>
            <w:sz w:val="24"/>
            <w:szCs w:val="24"/>
          </w:rPr>
          <w:t xml:space="preserve"> mul</w:t>
        </w:r>
        <w:r w:rsidR="00DA668F">
          <w:rPr>
            <w:rFonts w:ascii="Times New Roman" w:eastAsiaTheme="minorEastAsia" w:hAnsi="Times New Roman" w:cs="Times New Roman"/>
            <w:sz w:val="24"/>
            <w:szCs w:val="24"/>
          </w:rPr>
          <w:t>tiple</w:t>
        </w:r>
        <w:proofErr w:type="gramEnd"/>
        <w:r w:rsidR="00DA668F">
          <w:rPr>
            <w:rFonts w:ascii="Times New Roman" w:eastAsiaTheme="minorEastAsia" w:hAnsi="Times New Roman" w:cs="Times New Roman"/>
            <w:sz w:val="24"/>
            <w:szCs w:val="24"/>
          </w:rPr>
          <w:t xml:space="preserve"> opportunities to utilize</w:t>
        </w:r>
        <w:r w:rsidR="00364092">
          <w:rPr>
            <w:rFonts w:ascii="Times New Roman" w:eastAsiaTheme="minorEastAsia" w:hAnsi="Times New Roman" w:cs="Times New Roman"/>
            <w:sz w:val="24"/>
            <w:szCs w:val="24"/>
          </w:rPr>
          <w:t xml:space="preserve"> all of the regression </w:t>
        </w:r>
      </w:ins>
      <w:ins w:id="41" w:author="jdumas" w:date="2015-11-21T08:10:00Z">
        <w:r w:rsidR="00DA668F">
          <w:rPr>
            <w:rFonts w:ascii="Times New Roman" w:eastAsiaTheme="minorEastAsia" w:hAnsi="Times New Roman" w:cs="Times New Roman"/>
            <w:sz w:val="24"/>
            <w:szCs w:val="24"/>
          </w:rPr>
          <w:t xml:space="preserve">analysis </w:t>
        </w:r>
      </w:ins>
      <w:ins w:id="42" w:author="jdumas" w:date="2015-11-21T08:05:00Z">
        <w:r w:rsidR="00364092">
          <w:rPr>
            <w:rFonts w:ascii="Times New Roman" w:eastAsiaTheme="minorEastAsia" w:hAnsi="Times New Roman" w:cs="Times New Roman"/>
            <w:sz w:val="24"/>
            <w:szCs w:val="24"/>
          </w:rPr>
          <w:t>techniques as we learned in the course</w:t>
        </w:r>
      </w:ins>
      <w:ins w:id="43" w:author="jdumas" w:date="2015-11-21T08:06:00Z">
        <w:r w:rsidR="00364092">
          <w:rPr>
            <w:rFonts w:ascii="Times New Roman" w:eastAsiaTheme="minorEastAsia" w:hAnsi="Times New Roman" w:cs="Times New Roman"/>
            <w:sz w:val="24"/>
            <w:szCs w:val="24"/>
          </w:rPr>
          <w:t>, such as</w:t>
        </w:r>
      </w:ins>
      <w:ins w:id="44" w:author="jdumas" w:date="2015-11-21T08:07:00Z">
        <w:r w:rsidR="00364092">
          <w:rPr>
            <w:rFonts w:ascii="Times New Roman" w:eastAsiaTheme="minorEastAsia" w:hAnsi="Times New Roman" w:cs="Times New Roman"/>
            <w:sz w:val="24"/>
            <w:szCs w:val="24"/>
          </w:rPr>
          <w:t xml:space="preserve">: </w:t>
        </w:r>
      </w:ins>
    </w:p>
    <w:p w14:paraId="1AD532F5" w14:textId="77777777" w:rsidR="00DA668F" w:rsidRDefault="00364092" w:rsidP="00DA668F">
      <w:pPr>
        <w:pStyle w:val="ListParagraph"/>
        <w:numPr>
          <w:ilvl w:val="0"/>
          <w:numId w:val="12"/>
        </w:numPr>
        <w:spacing w:line="240" w:lineRule="auto"/>
        <w:rPr>
          <w:ins w:id="45" w:author="jdumas" w:date="2015-11-21T08:11:00Z"/>
          <w:rFonts w:ascii="Times New Roman" w:eastAsiaTheme="minorEastAsia" w:hAnsi="Times New Roman" w:cs="Times New Roman"/>
          <w:sz w:val="24"/>
          <w:szCs w:val="24"/>
        </w:rPr>
        <w:pPrChange w:id="46" w:author="jdumas" w:date="2015-11-21T08:11:00Z">
          <w:pPr>
            <w:spacing w:line="240" w:lineRule="auto"/>
          </w:pPr>
        </w:pPrChange>
      </w:pPr>
      <w:ins w:id="47" w:author="jdumas" w:date="2015-11-21T08:07:00Z">
        <w:r w:rsidRPr="00DA668F">
          <w:rPr>
            <w:rFonts w:ascii="Times New Roman" w:eastAsiaTheme="minorEastAsia" w:hAnsi="Times New Roman" w:cs="Times New Roman"/>
            <w:sz w:val="24"/>
            <w:szCs w:val="24"/>
            <w:rPrChange w:id="48" w:author="jdumas" w:date="2015-11-21T08:11:00Z">
              <w:rPr/>
            </w:rPrChange>
          </w:rPr>
          <w:t>removing incomplete data</w:t>
        </w:r>
      </w:ins>
    </w:p>
    <w:p w14:paraId="46E6B18D" w14:textId="18AF22D1" w:rsidR="00DA668F" w:rsidRDefault="00364092" w:rsidP="00DA668F">
      <w:pPr>
        <w:pStyle w:val="ListParagraph"/>
        <w:numPr>
          <w:ilvl w:val="0"/>
          <w:numId w:val="12"/>
        </w:numPr>
        <w:spacing w:line="240" w:lineRule="auto"/>
        <w:rPr>
          <w:ins w:id="49" w:author="jdumas" w:date="2015-11-21T08:11:00Z"/>
          <w:rFonts w:ascii="Times New Roman" w:eastAsiaTheme="minorEastAsia" w:hAnsi="Times New Roman" w:cs="Times New Roman"/>
          <w:sz w:val="24"/>
          <w:szCs w:val="24"/>
        </w:rPr>
        <w:pPrChange w:id="50" w:author="jdumas" w:date="2015-11-21T08:11:00Z">
          <w:pPr>
            <w:spacing w:line="240" w:lineRule="auto"/>
          </w:pPr>
        </w:pPrChange>
      </w:pPr>
      <w:ins w:id="51" w:author="jdumas" w:date="2015-11-21T08:07:00Z">
        <w:r w:rsidRPr="00DA668F">
          <w:rPr>
            <w:rFonts w:ascii="Times New Roman" w:eastAsiaTheme="minorEastAsia" w:hAnsi="Times New Roman" w:cs="Times New Roman"/>
            <w:sz w:val="24"/>
            <w:szCs w:val="24"/>
            <w:rPrChange w:id="52" w:author="jdumas" w:date="2015-11-21T08:11:00Z">
              <w:rPr/>
            </w:rPrChange>
          </w:rPr>
          <w:t>removing and detecting outliers</w:t>
        </w:r>
      </w:ins>
      <w:ins w:id="53" w:author="jdumas" w:date="2015-11-21T08:12:00Z">
        <w:r w:rsidR="00DA668F">
          <w:rPr>
            <w:rFonts w:ascii="Times New Roman" w:eastAsiaTheme="minorEastAsia" w:hAnsi="Times New Roman" w:cs="Times New Roman"/>
            <w:sz w:val="24"/>
            <w:szCs w:val="24"/>
          </w:rPr>
          <w:t xml:space="preserve"> and influential points</w:t>
        </w:r>
      </w:ins>
    </w:p>
    <w:p w14:paraId="543E3477" w14:textId="0E1D87F9" w:rsidR="00DA668F" w:rsidRDefault="00364092" w:rsidP="00DA668F">
      <w:pPr>
        <w:pStyle w:val="ListParagraph"/>
        <w:numPr>
          <w:ilvl w:val="0"/>
          <w:numId w:val="12"/>
        </w:numPr>
        <w:spacing w:line="240" w:lineRule="auto"/>
        <w:rPr>
          <w:ins w:id="54" w:author="jdumas" w:date="2015-11-21T08:11:00Z"/>
          <w:rFonts w:ascii="Times New Roman" w:eastAsiaTheme="minorEastAsia" w:hAnsi="Times New Roman" w:cs="Times New Roman"/>
          <w:sz w:val="24"/>
          <w:szCs w:val="24"/>
        </w:rPr>
        <w:pPrChange w:id="55" w:author="jdumas" w:date="2015-11-21T08:11:00Z">
          <w:pPr>
            <w:spacing w:line="240" w:lineRule="auto"/>
          </w:pPr>
        </w:pPrChange>
      </w:pPr>
      <w:ins w:id="56" w:author="jdumas" w:date="2015-11-21T08:07:00Z">
        <w:r w:rsidRPr="00DA668F">
          <w:rPr>
            <w:rFonts w:ascii="Times New Roman" w:eastAsiaTheme="minorEastAsia" w:hAnsi="Times New Roman" w:cs="Times New Roman"/>
            <w:sz w:val="24"/>
            <w:szCs w:val="24"/>
            <w:rPrChange w:id="57" w:author="jdumas" w:date="2015-11-21T08:11:00Z">
              <w:rPr/>
            </w:rPrChange>
          </w:rPr>
          <w:t>recognizing and classifying linear relatio</w:t>
        </w:r>
        <w:r w:rsidR="00DA668F" w:rsidRPr="00DA668F">
          <w:rPr>
            <w:rFonts w:ascii="Times New Roman" w:eastAsiaTheme="minorEastAsia" w:hAnsi="Times New Roman" w:cs="Times New Roman"/>
            <w:sz w:val="24"/>
            <w:szCs w:val="24"/>
          </w:rPr>
          <w:t>nships from exploratory scatter</w:t>
        </w:r>
        <w:r w:rsidRPr="00DA668F">
          <w:rPr>
            <w:rFonts w:ascii="Times New Roman" w:eastAsiaTheme="minorEastAsia" w:hAnsi="Times New Roman" w:cs="Times New Roman"/>
            <w:sz w:val="24"/>
            <w:szCs w:val="24"/>
            <w:rPrChange w:id="58" w:author="jdumas" w:date="2015-11-21T08:11:00Z">
              <w:rPr/>
            </w:rPrChange>
          </w:rPr>
          <w:t>plots</w:t>
        </w:r>
      </w:ins>
    </w:p>
    <w:p w14:paraId="6BECABFA" w14:textId="04DE2A88" w:rsidR="00DA668F" w:rsidRDefault="00364092" w:rsidP="00DA668F">
      <w:pPr>
        <w:pStyle w:val="ListParagraph"/>
        <w:numPr>
          <w:ilvl w:val="0"/>
          <w:numId w:val="12"/>
        </w:numPr>
        <w:spacing w:line="240" w:lineRule="auto"/>
        <w:rPr>
          <w:ins w:id="59" w:author="jdumas" w:date="2015-11-21T08:11:00Z"/>
          <w:rFonts w:ascii="Times New Roman" w:eastAsiaTheme="minorEastAsia" w:hAnsi="Times New Roman" w:cs="Times New Roman"/>
          <w:sz w:val="24"/>
          <w:szCs w:val="24"/>
        </w:rPr>
        <w:pPrChange w:id="60" w:author="jdumas" w:date="2015-11-21T08:11:00Z">
          <w:pPr>
            <w:spacing w:line="240" w:lineRule="auto"/>
          </w:pPr>
        </w:pPrChange>
      </w:pPr>
      <w:ins w:id="61" w:author="jdumas" w:date="2015-11-21T08:07:00Z">
        <w:r w:rsidRPr="00DA668F">
          <w:rPr>
            <w:rFonts w:ascii="Times New Roman" w:eastAsiaTheme="minorEastAsia" w:hAnsi="Times New Roman" w:cs="Times New Roman"/>
            <w:sz w:val="24"/>
            <w:szCs w:val="24"/>
            <w:rPrChange w:id="62" w:author="jdumas" w:date="2015-11-21T08:11:00Z">
              <w:rPr/>
            </w:rPrChange>
          </w:rPr>
          <w:t>interpreting criterion</w:t>
        </w:r>
      </w:ins>
      <w:ins w:id="63" w:author="jdumas" w:date="2015-11-21T08:09:00Z">
        <w:r w:rsidRPr="00DA668F">
          <w:rPr>
            <w:rFonts w:ascii="Times New Roman" w:eastAsiaTheme="minorEastAsia" w:hAnsi="Times New Roman" w:cs="Times New Roman"/>
            <w:sz w:val="24"/>
            <w:szCs w:val="24"/>
            <w:rPrChange w:id="64" w:author="jdumas" w:date="2015-11-21T08:11:00Z">
              <w:rPr/>
            </w:rPrChange>
          </w:rPr>
          <w:t xml:space="preserve"> values</w:t>
        </w:r>
      </w:ins>
      <w:ins w:id="65" w:author="jdumas" w:date="2015-11-21T08:07:00Z">
        <w:r w:rsidRPr="00DA668F">
          <w:rPr>
            <w:rFonts w:ascii="Times New Roman" w:eastAsiaTheme="minorEastAsia" w:hAnsi="Times New Roman" w:cs="Times New Roman"/>
            <w:sz w:val="24"/>
            <w:szCs w:val="24"/>
            <w:rPrChange w:id="66" w:author="jdumas" w:date="2015-11-21T08:11:00Z">
              <w:rPr/>
            </w:rPrChange>
          </w:rPr>
          <w:t xml:space="preserve"> to rate </w:t>
        </w:r>
      </w:ins>
      <w:ins w:id="67" w:author="jdumas" w:date="2015-11-21T08:12:00Z">
        <w:r w:rsidR="00DA668F">
          <w:rPr>
            <w:rFonts w:ascii="Times New Roman" w:eastAsiaTheme="minorEastAsia" w:hAnsi="Times New Roman" w:cs="Times New Roman"/>
            <w:sz w:val="24"/>
            <w:szCs w:val="24"/>
          </w:rPr>
          <w:t>the potential of our</w:t>
        </w:r>
      </w:ins>
      <w:ins w:id="68" w:author="jdumas" w:date="2015-11-21T08:07:00Z">
        <w:r w:rsidRPr="00DA668F">
          <w:rPr>
            <w:rFonts w:ascii="Times New Roman" w:eastAsiaTheme="minorEastAsia" w:hAnsi="Times New Roman" w:cs="Times New Roman"/>
            <w:sz w:val="24"/>
            <w:szCs w:val="24"/>
            <w:rPrChange w:id="69" w:author="jdumas" w:date="2015-11-21T08:11:00Z">
              <w:rPr/>
            </w:rPrChange>
          </w:rPr>
          <w:t xml:space="preserve"> iterative models</w:t>
        </w:r>
      </w:ins>
    </w:p>
    <w:p w14:paraId="58BE1B9E" w14:textId="77777777" w:rsidR="00DA668F" w:rsidRDefault="00364092" w:rsidP="00DA668F">
      <w:pPr>
        <w:pStyle w:val="ListParagraph"/>
        <w:numPr>
          <w:ilvl w:val="0"/>
          <w:numId w:val="12"/>
        </w:numPr>
        <w:spacing w:line="240" w:lineRule="auto"/>
        <w:rPr>
          <w:ins w:id="70" w:author="jdumas" w:date="2015-11-21T08:11:00Z"/>
          <w:rFonts w:ascii="Times New Roman" w:eastAsiaTheme="minorEastAsia" w:hAnsi="Times New Roman" w:cs="Times New Roman"/>
          <w:sz w:val="24"/>
          <w:szCs w:val="24"/>
        </w:rPr>
        <w:pPrChange w:id="71" w:author="jdumas" w:date="2015-11-21T08:11:00Z">
          <w:pPr>
            <w:spacing w:line="240" w:lineRule="auto"/>
          </w:pPr>
        </w:pPrChange>
      </w:pPr>
      <w:ins w:id="72" w:author="jdumas" w:date="2015-11-21T08:09:00Z">
        <w:r w:rsidRPr="00DA668F">
          <w:rPr>
            <w:rFonts w:ascii="Times New Roman" w:eastAsiaTheme="minorEastAsia" w:hAnsi="Times New Roman" w:cs="Times New Roman"/>
            <w:sz w:val="24"/>
            <w:szCs w:val="24"/>
            <w:rPrChange w:id="73" w:author="jdumas" w:date="2015-11-21T08:11:00Z">
              <w:rPr/>
            </w:rPrChange>
          </w:rPr>
          <w:t>automated covariate selection methods</w:t>
        </w:r>
      </w:ins>
    </w:p>
    <w:p w14:paraId="2C0ABA8B" w14:textId="0D19250D" w:rsidR="00B7280C" w:rsidRPr="00DA668F" w:rsidRDefault="00DA668F" w:rsidP="00DA668F">
      <w:pPr>
        <w:pStyle w:val="ListParagraph"/>
        <w:numPr>
          <w:ilvl w:val="0"/>
          <w:numId w:val="12"/>
        </w:numPr>
        <w:spacing w:line="240" w:lineRule="auto"/>
        <w:rPr>
          <w:rFonts w:ascii="Times New Roman" w:eastAsiaTheme="minorEastAsia" w:hAnsi="Times New Roman" w:cs="Times New Roman"/>
          <w:sz w:val="24"/>
          <w:szCs w:val="24"/>
          <w:rPrChange w:id="74" w:author="jdumas" w:date="2015-11-21T08:11:00Z">
            <w:rPr/>
          </w:rPrChange>
        </w:rPr>
        <w:pPrChange w:id="75" w:author="jdumas" w:date="2015-11-21T08:11:00Z">
          <w:pPr>
            <w:spacing w:line="240" w:lineRule="auto"/>
          </w:pPr>
        </w:pPrChange>
      </w:pPr>
      <w:ins w:id="76" w:author="jdumas" w:date="2015-11-21T08:10:00Z">
        <w:r w:rsidRPr="00DA668F">
          <w:rPr>
            <w:rFonts w:ascii="Times New Roman" w:eastAsiaTheme="minorEastAsia" w:hAnsi="Times New Roman" w:cs="Times New Roman"/>
            <w:sz w:val="24"/>
            <w:szCs w:val="24"/>
            <w:rPrChange w:id="77" w:author="jdumas" w:date="2015-11-21T08:11:00Z">
              <w:rPr/>
            </w:rPrChange>
          </w:rPr>
          <w:t>statistical transformations to improve independent</w:t>
        </w:r>
      </w:ins>
      <w:ins w:id="78" w:author="jdumas" w:date="2015-11-21T08:11:00Z">
        <w:r>
          <w:rPr>
            <w:rFonts w:ascii="Times New Roman" w:eastAsiaTheme="minorEastAsia" w:hAnsi="Times New Roman" w:cs="Times New Roman"/>
            <w:sz w:val="24"/>
            <w:szCs w:val="24"/>
          </w:rPr>
          <w:t>-dependent relationships</w:t>
        </w:r>
      </w:ins>
      <w:ins w:id="79" w:author="jdumas" w:date="2015-11-21T08:06:00Z">
        <w:r w:rsidRPr="00DA668F">
          <w:rPr>
            <w:rFonts w:ascii="Times New Roman" w:eastAsiaTheme="minorEastAsia" w:hAnsi="Times New Roman" w:cs="Times New Roman"/>
            <w:sz w:val="24"/>
            <w:szCs w:val="24"/>
          </w:rPr>
          <w:t>.</w:t>
        </w:r>
      </w:ins>
    </w:p>
    <w:p w14:paraId="0C02480C" w14:textId="77777777" w:rsidR="00E00496" w:rsidRPr="004A6FA4" w:rsidRDefault="00E00496" w:rsidP="008A3EF4">
      <w:pPr>
        <w:spacing w:line="240" w:lineRule="auto"/>
        <w:rPr>
          <w:rFonts w:ascii="Times New Roman" w:hAnsi="Times New Roman" w:cs="Times New Roman"/>
          <w:sz w:val="24"/>
          <w:szCs w:val="24"/>
        </w:rPr>
      </w:pPr>
    </w:p>
    <w:sectPr w:rsidR="00E00496" w:rsidRPr="004A6FA4" w:rsidSect="008C2A4E">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dumas" w:date="2015-11-21T07:14:00Z" w:initials="jd">
    <w:p w14:paraId="3009EF41" w14:textId="5B3C55F3" w:rsidR="6B137BAD" w:rsidRDefault="6B137BAD">
      <w:r>
        <w:annotationRef/>
      </w:r>
      <w:r>
        <w:t>Possibly remove to reduce paper length as Bill mentioned in latest email</w:t>
      </w:r>
    </w:p>
  </w:comment>
  <w:comment w:id="5" w:author="jdumas" w:date="2015-11-21T07:19:00Z" w:initials="j">
    <w:p w14:paraId="7BD4A592" w14:textId="53E06D1B" w:rsidR="008A3EF4" w:rsidRDefault="008A3EF4">
      <w:pPr>
        <w:pStyle w:val="CommentText"/>
      </w:pPr>
      <w:r>
        <w:rPr>
          <w:rStyle w:val="CommentReference"/>
        </w:rPr>
        <w:annotationRef/>
      </w:r>
      <w:r w:rsidRPr="008A3EF4">
        <w:t>Possibly remove to reduce paper length as Bill mentioned in latest email</w:t>
      </w:r>
    </w:p>
  </w:comment>
  <w:comment w:id="9" w:author="jdumas" w:date="2015-11-21T08:01:00Z" w:initials="j">
    <w:p w14:paraId="709A9E06" w14:textId="313E83C4" w:rsidR="00B05E07" w:rsidRDefault="00B05E07">
      <w:pPr>
        <w:pStyle w:val="CommentText"/>
      </w:pPr>
      <w:r>
        <w:rPr>
          <w:rStyle w:val="CommentReference"/>
        </w:rPr>
        <w:annotationRef/>
      </w:r>
      <w:r>
        <w:t xml:space="preserve">This is a good paragraph. </w:t>
      </w:r>
      <w:proofErr w:type="gramStart"/>
      <w:r>
        <w:t>Yes</w:t>
      </w:r>
      <w:proofErr w:type="gramEnd"/>
      <w:r>
        <w:t xml:space="preserve"> we could have maybe choose a different dataset but then we wouldn’t have had to use all of the different transformation modelling techniques that we learned in class!!!</w:t>
      </w:r>
    </w:p>
  </w:comment>
  <w:comment w:id="10" w:author="jdumas" w:date="2015-11-21T07:25:00Z" w:initials="j">
    <w:p w14:paraId="44E2E0B5" w14:textId="47E412FE" w:rsidR="008A3EF4" w:rsidRDefault="008A3EF4">
      <w:pPr>
        <w:pStyle w:val="CommentText"/>
      </w:pPr>
      <w:r>
        <w:rPr>
          <w:rStyle w:val="CommentReference"/>
        </w:rPr>
        <w:annotationRef/>
      </w:r>
      <w:r>
        <w:t xml:space="preserve">Reduce plot size to reduce paper length – could </w:t>
      </w:r>
      <w:r w:rsidR="00B05E07">
        <w:t>we possibly move these to another</w:t>
      </w:r>
      <w:r>
        <w:t xml:space="preserve"> appendix??</w:t>
      </w:r>
    </w:p>
  </w:comment>
  <w:comment w:id="11" w:author="jdumas" w:date="2015-11-21T07:39:00Z" w:initials="j">
    <w:p w14:paraId="0860397B" w14:textId="34019C61" w:rsidR="00297EA0" w:rsidRDefault="00297EA0">
      <w:pPr>
        <w:pStyle w:val="CommentText"/>
      </w:pPr>
      <w:r>
        <w:rPr>
          <w:rStyle w:val="CommentReference"/>
        </w:rPr>
        <w:annotationRef/>
      </w:r>
      <w:r>
        <w:t>Replace with supported</w:t>
      </w:r>
    </w:p>
  </w:comment>
  <w:comment w:id="14" w:author="jdumas" w:date="2015-11-21T07:42:00Z" w:initials="j">
    <w:p w14:paraId="3CD913E0" w14:textId="07261B4A" w:rsidR="00297EA0" w:rsidRDefault="00297EA0">
      <w:pPr>
        <w:pStyle w:val="CommentText"/>
      </w:pPr>
      <w:r>
        <w:rPr>
          <w:rStyle w:val="CommentReference"/>
        </w:rPr>
        <w:annotationRef/>
      </w:r>
      <w:r>
        <w:t>Should be formatted 57.01 %</w:t>
      </w:r>
    </w:p>
  </w:comment>
  <w:comment w:id="17" w:author="jdumas" w:date="2015-11-21T07:44:00Z" w:initials="j">
    <w:p w14:paraId="5BF1A8A4" w14:textId="137E07F8" w:rsidR="00297EA0" w:rsidRDefault="00297EA0">
      <w:pPr>
        <w:pStyle w:val="CommentText"/>
      </w:pPr>
      <w:r>
        <w:rPr>
          <w:rStyle w:val="CommentReference"/>
        </w:rPr>
        <w:annotationRef/>
      </w:r>
      <w:r>
        <w:t xml:space="preserve">I believe the </w:t>
      </w:r>
      <w:proofErr w:type="spellStart"/>
      <w:r>
        <w:t>adj</w:t>
      </w:r>
      <w:proofErr w:type="spellEnd"/>
      <w:r>
        <w:t xml:space="preserve">-R squared value is primarily lower than the regular R squared, so we could remove the </w:t>
      </w:r>
      <w:proofErr w:type="spellStart"/>
      <w:r>
        <w:t>sentance</w:t>
      </w:r>
      <w:proofErr w:type="spellEnd"/>
    </w:p>
  </w:comment>
  <w:comment w:id="24" w:author="jdumas" w:date="2015-11-21T07:49:00Z" w:initials="j">
    <w:p w14:paraId="269FAF5D" w14:textId="53C4C7FE" w:rsidR="00AB5117" w:rsidRDefault="00AB5117">
      <w:pPr>
        <w:pStyle w:val="CommentText"/>
      </w:pPr>
      <w:r>
        <w:rPr>
          <w:rStyle w:val="CommentReference"/>
        </w:rPr>
        <w:annotationRef/>
      </w:r>
      <w:r w:rsidR="00707A23">
        <w:t>This makes it seem like our data set was not well chosen as Bill said “if we can’t find anything, pick another dataset”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09EF41" w15:done="0"/>
  <w15:commentEx w15:paraId="7BD4A592" w15:done="0"/>
  <w15:commentEx w15:paraId="709A9E06" w15:done="0"/>
  <w15:commentEx w15:paraId="44E2E0B5" w15:done="0"/>
  <w15:commentEx w15:paraId="0860397B" w15:done="0"/>
  <w15:commentEx w15:paraId="3CD913E0" w15:done="0"/>
  <w15:commentEx w15:paraId="5BF1A8A4" w15:done="0"/>
  <w15:commentEx w15:paraId="269FAF5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D6520" w14:textId="77777777" w:rsidR="00827B0E" w:rsidRDefault="00827B0E" w:rsidP="00C65E49">
      <w:pPr>
        <w:spacing w:line="240" w:lineRule="auto"/>
      </w:pPr>
      <w:r>
        <w:separator/>
      </w:r>
    </w:p>
  </w:endnote>
  <w:endnote w:type="continuationSeparator" w:id="0">
    <w:p w14:paraId="7C41DDDD" w14:textId="77777777" w:rsidR="00827B0E" w:rsidRDefault="00827B0E" w:rsidP="00C65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33FB1" w14:textId="77777777" w:rsidR="003A6F53" w:rsidRDefault="003A6F53" w:rsidP="0086055B">
    <w:pPr>
      <w:pStyle w:val="Footer"/>
      <w:framePr w:wrap="none" w:vAnchor="text" w:hAnchor="margin" w:xAlign="right" w:y="1"/>
      <w:rPr>
        <w:ins w:id="80" w:author="jdumas" w:date="2015-11-21T08:15:00Z"/>
        <w:rStyle w:val="PageNumber"/>
      </w:rPr>
    </w:pPr>
    <w:ins w:id="81" w:author="jdumas" w:date="2015-11-21T08:15:00Z">
      <w:r>
        <w:rPr>
          <w:rStyle w:val="PageNumber"/>
        </w:rPr>
        <w:fldChar w:fldCharType="begin"/>
      </w:r>
      <w:r>
        <w:rPr>
          <w:rStyle w:val="PageNumber"/>
        </w:rPr>
        <w:instrText xml:space="preserve">PAGE  </w:instrText>
      </w:r>
      <w:r>
        <w:rPr>
          <w:rStyle w:val="PageNumber"/>
        </w:rPr>
        <w:fldChar w:fldCharType="end"/>
      </w:r>
    </w:ins>
  </w:p>
  <w:p w14:paraId="4C77D3C9" w14:textId="77777777" w:rsidR="003A6F53" w:rsidRDefault="003A6F53" w:rsidP="003A6F53">
    <w:pPr>
      <w:pStyle w:val="Footer"/>
      <w:ind w:right="360"/>
      <w:pPrChange w:id="82" w:author="jdumas" w:date="2015-11-21T08:1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F29D1" w14:textId="77777777" w:rsidR="003A6F53" w:rsidRDefault="003A6F53" w:rsidP="0086055B">
    <w:pPr>
      <w:pStyle w:val="Footer"/>
      <w:framePr w:wrap="none" w:vAnchor="text" w:hAnchor="margin" w:xAlign="right" w:y="1"/>
      <w:rPr>
        <w:ins w:id="83" w:author="jdumas" w:date="2015-11-21T08:15:00Z"/>
        <w:rStyle w:val="PageNumber"/>
      </w:rPr>
    </w:pPr>
    <w:ins w:id="84" w:author="jdumas" w:date="2015-11-21T08:15:00Z">
      <w:r>
        <w:rPr>
          <w:rStyle w:val="PageNumber"/>
        </w:rPr>
        <w:fldChar w:fldCharType="begin"/>
      </w:r>
      <w:r>
        <w:rPr>
          <w:rStyle w:val="PageNumber"/>
        </w:rPr>
        <w:instrText xml:space="preserve">PAGE  </w:instrText>
      </w:r>
    </w:ins>
    <w:r>
      <w:rPr>
        <w:rStyle w:val="PageNumber"/>
      </w:rPr>
      <w:fldChar w:fldCharType="separate"/>
    </w:r>
    <w:r>
      <w:rPr>
        <w:rStyle w:val="PageNumber"/>
        <w:noProof/>
      </w:rPr>
      <w:t>1</w:t>
    </w:r>
    <w:ins w:id="85" w:author="jdumas" w:date="2015-11-21T08:15:00Z">
      <w:r>
        <w:rPr>
          <w:rStyle w:val="PageNumber"/>
        </w:rPr>
        <w:fldChar w:fldCharType="end"/>
      </w:r>
    </w:ins>
  </w:p>
  <w:p w14:paraId="468722D6" w14:textId="77777777" w:rsidR="003A6F53" w:rsidRDefault="003A6F53" w:rsidP="003A6F53">
    <w:pPr>
      <w:pStyle w:val="Footer"/>
      <w:ind w:right="360"/>
      <w:pPrChange w:id="86" w:author="jdumas" w:date="2015-11-21T08:15:00Z">
        <w:pPr>
          <w:pStyle w:val="Foo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0767B" w14:textId="77777777" w:rsidR="00827B0E" w:rsidRDefault="00827B0E" w:rsidP="00C65E49">
      <w:pPr>
        <w:spacing w:line="240" w:lineRule="auto"/>
      </w:pPr>
      <w:r>
        <w:separator/>
      </w:r>
    </w:p>
  </w:footnote>
  <w:footnote w:type="continuationSeparator" w:id="0">
    <w:p w14:paraId="0BD2F05D" w14:textId="77777777" w:rsidR="00827B0E" w:rsidRDefault="00827B0E" w:rsidP="00C65E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4AA58" w14:textId="77777777" w:rsidR="00F857E3" w:rsidRDefault="00F857E3" w:rsidP="008C2A4E">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4FE"/>
    <w:multiLevelType w:val="hybridMultilevel"/>
    <w:tmpl w:val="6102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92E26"/>
    <w:multiLevelType w:val="hybridMultilevel"/>
    <w:tmpl w:val="474A2D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DDE3317"/>
    <w:multiLevelType w:val="hybridMultilevel"/>
    <w:tmpl w:val="5FB63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41192"/>
    <w:multiLevelType w:val="hybridMultilevel"/>
    <w:tmpl w:val="EA7C540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30D16DEE"/>
    <w:multiLevelType w:val="hybridMultilevel"/>
    <w:tmpl w:val="172430F0"/>
    <w:lvl w:ilvl="0" w:tplc="C84C8966">
      <w:start w:val="1"/>
      <w:numFmt w:val="decimal"/>
      <w:lvlText w:val="%1."/>
      <w:lvlJc w:val="left"/>
      <w:pPr>
        <w:tabs>
          <w:tab w:val="num" w:pos="720"/>
        </w:tabs>
        <w:ind w:left="720" w:hanging="360"/>
      </w:pPr>
    </w:lvl>
    <w:lvl w:ilvl="1" w:tplc="B8D44696" w:tentative="1">
      <w:start w:val="1"/>
      <w:numFmt w:val="decimal"/>
      <w:lvlText w:val="%2."/>
      <w:lvlJc w:val="left"/>
      <w:pPr>
        <w:tabs>
          <w:tab w:val="num" w:pos="1440"/>
        </w:tabs>
        <w:ind w:left="1440" w:hanging="360"/>
      </w:pPr>
    </w:lvl>
    <w:lvl w:ilvl="2" w:tplc="61D0E2EE" w:tentative="1">
      <w:start w:val="1"/>
      <w:numFmt w:val="decimal"/>
      <w:lvlText w:val="%3."/>
      <w:lvlJc w:val="left"/>
      <w:pPr>
        <w:tabs>
          <w:tab w:val="num" w:pos="2160"/>
        </w:tabs>
        <w:ind w:left="2160" w:hanging="360"/>
      </w:pPr>
    </w:lvl>
    <w:lvl w:ilvl="3" w:tplc="599290D8" w:tentative="1">
      <w:start w:val="1"/>
      <w:numFmt w:val="decimal"/>
      <w:lvlText w:val="%4."/>
      <w:lvlJc w:val="left"/>
      <w:pPr>
        <w:tabs>
          <w:tab w:val="num" w:pos="2880"/>
        </w:tabs>
        <w:ind w:left="2880" w:hanging="360"/>
      </w:pPr>
    </w:lvl>
    <w:lvl w:ilvl="4" w:tplc="4AD67D2E" w:tentative="1">
      <w:start w:val="1"/>
      <w:numFmt w:val="decimal"/>
      <w:lvlText w:val="%5."/>
      <w:lvlJc w:val="left"/>
      <w:pPr>
        <w:tabs>
          <w:tab w:val="num" w:pos="3600"/>
        </w:tabs>
        <w:ind w:left="3600" w:hanging="360"/>
      </w:pPr>
    </w:lvl>
    <w:lvl w:ilvl="5" w:tplc="B0A43934" w:tentative="1">
      <w:start w:val="1"/>
      <w:numFmt w:val="decimal"/>
      <w:lvlText w:val="%6."/>
      <w:lvlJc w:val="left"/>
      <w:pPr>
        <w:tabs>
          <w:tab w:val="num" w:pos="4320"/>
        </w:tabs>
        <w:ind w:left="4320" w:hanging="360"/>
      </w:pPr>
    </w:lvl>
    <w:lvl w:ilvl="6" w:tplc="F7CE532E" w:tentative="1">
      <w:start w:val="1"/>
      <w:numFmt w:val="decimal"/>
      <w:lvlText w:val="%7."/>
      <w:lvlJc w:val="left"/>
      <w:pPr>
        <w:tabs>
          <w:tab w:val="num" w:pos="5040"/>
        </w:tabs>
        <w:ind w:left="5040" w:hanging="360"/>
      </w:pPr>
    </w:lvl>
    <w:lvl w:ilvl="7" w:tplc="683E6F3C" w:tentative="1">
      <w:start w:val="1"/>
      <w:numFmt w:val="decimal"/>
      <w:lvlText w:val="%8."/>
      <w:lvlJc w:val="left"/>
      <w:pPr>
        <w:tabs>
          <w:tab w:val="num" w:pos="5760"/>
        </w:tabs>
        <w:ind w:left="5760" w:hanging="360"/>
      </w:pPr>
    </w:lvl>
    <w:lvl w:ilvl="8" w:tplc="C60E991C" w:tentative="1">
      <w:start w:val="1"/>
      <w:numFmt w:val="decimal"/>
      <w:lvlText w:val="%9."/>
      <w:lvlJc w:val="left"/>
      <w:pPr>
        <w:tabs>
          <w:tab w:val="num" w:pos="6480"/>
        </w:tabs>
        <w:ind w:left="6480" w:hanging="360"/>
      </w:pPr>
    </w:lvl>
  </w:abstractNum>
  <w:abstractNum w:abstractNumId="5">
    <w:nsid w:val="368140E1"/>
    <w:multiLevelType w:val="hybridMultilevel"/>
    <w:tmpl w:val="92263D70"/>
    <w:lvl w:ilvl="0" w:tplc="61D81EFC">
      <w:start w:val="1"/>
      <w:numFmt w:val="decimal"/>
      <w:lvlText w:val="%1."/>
      <w:lvlJc w:val="left"/>
      <w:pPr>
        <w:tabs>
          <w:tab w:val="num" w:pos="720"/>
        </w:tabs>
        <w:ind w:left="720" w:hanging="360"/>
      </w:pPr>
    </w:lvl>
    <w:lvl w:ilvl="1" w:tplc="19320714" w:tentative="1">
      <w:start w:val="1"/>
      <w:numFmt w:val="decimal"/>
      <w:lvlText w:val="%2."/>
      <w:lvlJc w:val="left"/>
      <w:pPr>
        <w:tabs>
          <w:tab w:val="num" w:pos="1440"/>
        </w:tabs>
        <w:ind w:left="1440" w:hanging="360"/>
      </w:pPr>
    </w:lvl>
    <w:lvl w:ilvl="2" w:tplc="C37E690C" w:tentative="1">
      <w:start w:val="1"/>
      <w:numFmt w:val="decimal"/>
      <w:lvlText w:val="%3."/>
      <w:lvlJc w:val="left"/>
      <w:pPr>
        <w:tabs>
          <w:tab w:val="num" w:pos="2160"/>
        </w:tabs>
        <w:ind w:left="2160" w:hanging="360"/>
      </w:pPr>
    </w:lvl>
    <w:lvl w:ilvl="3" w:tplc="5E6A95D2" w:tentative="1">
      <w:start w:val="1"/>
      <w:numFmt w:val="decimal"/>
      <w:lvlText w:val="%4."/>
      <w:lvlJc w:val="left"/>
      <w:pPr>
        <w:tabs>
          <w:tab w:val="num" w:pos="2880"/>
        </w:tabs>
        <w:ind w:left="2880" w:hanging="360"/>
      </w:pPr>
    </w:lvl>
    <w:lvl w:ilvl="4" w:tplc="1C1A58EC" w:tentative="1">
      <w:start w:val="1"/>
      <w:numFmt w:val="decimal"/>
      <w:lvlText w:val="%5."/>
      <w:lvlJc w:val="left"/>
      <w:pPr>
        <w:tabs>
          <w:tab w:val="num" w:pos="3600"/>
        </w:tabs>
        <w:ind w:left="3600" w:hanging="360"/>
      </w:pPr>
    </w:lvl>
    <w:lvl w:ilvl="5" w:tplc="AC5AACD2" w:tentative="1">
      <w:start w:val="1"/>
      <w:numFmt w:val="decimal"/>
      <w:lvlText w:val="%6."/>
      <w:lvlJc w:val="left"/>
      <w:pPr>
        <w:tabs>
          <w:tab w:val="num" w:pos="4320"/>
        </w:tabs>
        <w:ind w:left="4320" w:hanging="360"/>
      </w:pPr>
    </w:lvl>
    <w:lvl w:ilvl="6" w:tplc="5EF8AE70" w:tentative="1">
      <w:start w:val="1"/>
      <w:numFmt w:val="decimal"/>
      <w:lvlText w:val="%7."/>
      <w:lvlJc w:val="left"/>
      <w:pPr>
        <w:tabs>
          <w:tab w:val="num" w:pos="5040"/>
        </w:tabs>
        <w:ind w:left="5040" w:hanging="360"/>
      </w:pPr>
    </w:lvl>
    <w:lvl w:ilvl="7" w:tplc="82324614" w:tentative="1">
      <w:start w:val="1"/>
      <w:numFmt w:val="decimal"/>
      <w:lvlText w:val="%8."/>
      <w:lvlJc w:val="left"/>
      <w:pPr>
        <w:tabs>
          <w:tab w:val="num" w:pos="5760"/>
        </w:tabs>
        <w:ind w:left="5760" w:hanging="360"/>
      </w:pPr>
    </w:lvl>
    <w:lvl w:ilvl="8" w:tplc="C7DE2410" w:tentative="1">
      <w:start w:val="1"/>
      <w:numFmt w:val="decimal"/>
      <w:lvlText w:val="%9."/>
      <w:lvlJc w:val="left"/>
      <w:pPr>
        <w:tabs>
          <w:tab w:val="num" w:pos="6480"/>
        </w:tabs>
        <w:ind w:left="6480" w:hanging="360"/>
      </w:pPr>
    </w:lvl>
  </w:abstractNum>
  <w:abstractNum w:abstractNumId="6">
    <w:nsid w:val="3E435FC3"/>
    <w:multiLevelType w:val="hybridMultilevel"/>
    <w:tmpl w:val="31E235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3F4E4200"/>
    <w:multiLevelType w:val="hybridMultilevel"/>
    <w:tmpl w:val="5E78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2551A"/>
    <w:multiLevelType w:val="hybridMultilevel"/>
    <w:tmpl w:val="1DE2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D40A5"/>
    <w:multiLevelType w:val="hybridMultilevel"/>
    <w:tmpl w:val="7540A71C"/>
    <w:lvl w:ilvl="0" w:tplc="901CE9E2">
      <w:start w:val="4"/>
      <w:numFmt w:val="decimal"/>
      <w:lvlText w:val="%1."/>
      <w:lvlJc w:val="left"/>
      <w:pPr>
        <w:tabs>
          <w:tab w:val="num" w:pos="720"/>
        </w:tabs>
        <w:ind w:left="720" w:hanging="360"/>
      </w:pPr>
    </w:lvl>
    <w:lvl w:ilvl="1" w:tplc="44A4CCC2" w:tentative="1">
      <w:start w:val="1"/>
      <w:numFmt w:val="decimal"/>
      <w:lvlText w:val="%2."/>
      <w:lvlJc w:val="left"/>
      <w:pPr>
        <w:tabs>
          <w:tab w:val="num" w:pos="1440"/>
        </w:tabs>
        <w:ind w:left="1440" w:hanging="360"/>
      </w:pPr>
    </w:lvl>
    <w:lvl w:ilvl="2" w:tplc="B2CE3808" w:tentative="1">
      <w:start w:val="1"/>
      <w:numFmt w:val="decimal"/>
      <w:lvlText w:val="%3."/>
      <w:lvlJc w:val="left"/>
      <w:pPr>
        <w:tabs>
          <w:tab w:val="num" w:pos="2160"/>
        </w:tabs>
        <w:ind w:left="2160" w:hanging="360"/>
      </w:pPr>
    </w:lvl>
    <w:lvl w:ilvl="3" w:tplc="DD989648" w:tentative="1">
      <w:start w:val="1"/>
      <w:numFmt w:val="decimal"/>
      <w:lvlText w:val="%4."/>
      <w:lvlJc w:val="left"/>
      <w:pPr>
        <w:tabs>
          <w:tab w:val="num" w:pos="2880"/>
        </w:tabs>
        <w:ind w:left="2880" w:hanging="360"/>
      </w:pPr>
    </w:lvl>
    <w:lvl w:ilvl="4" w:tplc="CCAC6824" w:tentative="1">
      <w:start w:val="1"/>
      <w:numFmt w:val="decimal"/>
      <w:lvlText w:val="%5."/>
      <w:lvlJc w:val="left"/>
      <w:pPr>
        <w:tabs>
          <w:tab w:val="num" w:pos="3600"/>
        </w:tabs>
        <w:ind w:left="3600" w:hanging="360"/>
      </w:pPr>
    </w:lvl>
    <w:lvl w:ilvl="5" w:tplc="C3B22D52" w:tentative="1">
      <w:start w:val="1"/>
      <w:numFmt w:val="decimal"/>
      <w:lvlText w:val="%6."/>
      <w:lvlJc w:val="left"/>
      <w:pPr>
        <w:tabs>
          <w:tab w:val="num" w:pos="4320"/>
        </w:tabs>
        <w:ind w:left="4320" w:hanging="360"/>
      </w:pPr>
    </w:lvl>
    <w:lvl w:ilvl="6" w:tplc="2AC4E696" w:tentative="1">
      <w:start w:val="1"/>
      <w:numFmt w:val="decimal"/>
      <w:lvlText w:val="%7."/>
      <w:lvlJc w:val="left"/>
      <w:pPr>
        <w:tabs>
          <w:tab w:val="num" w:pos="5040"/>
        </w:tabs>
        <w:ind w:left="5040" w:hanging="360"/>
      </w:pPr>
    </w:lvl>
    <w:lvl w:ilvl="7" w:tplc="B86C996C" w:tentative="1">
      <w:start w:val="1"/>
      <w:numFmt w:val="decimal"/>
      <w:lvlText w:val="%8."/>
      <w:lvlJc w:val="left"/>
      <w:pPr>
        <w:tabs>
          <w:tab w:val="num" w:pos="5760"/>
        </w:tabs>
        <w:ind w:left="5760" w:hanging="360"/>
      </w:pPr>
    </w:lvl>
    <w:lvl w:ilvl="8" w:tplc="3D20685E" w:tentative="1">
      <w:start w:val="1"/>
      <w:numFmt w:val="decimal"/>
      <w:lvlText w:val="%9."/>
      <w:lvlJc w:val="left"/>
      <w:pPr>
        <w:tabs>
          <w:tab w:val="num" w:pos="6480"/>
        </w:tabs>
        <w:ind w:left="6480" w:hanging="360"/>
      </w:pPr>
    </w:lvl>
  </w:abstractNum>
  <w:abstractNum w:abstractNumId="10">
    <w:nsid w:val="6B024D1B"/>
    <w:multiLevelType w:val="multilevel"/>
    <w:tmpl w:val="DCB0042E"/>
    <w:lvl w:ilvl="0">
      <w:start w:val="8"/>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742E505E"/>
    <w:multiLevelType w:val="hybridMultilevel"/>
    <w:tmpl w:val="FB7C505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5"/>
  </w:num>
  <w:num w:numId="6">
    <w:abstractNumId w:val="7"/>
  </w:num>
  <w:num w:numId="7">
    <w:abstractNumId w:val="4"/>
  </w:num>
  <w:num w:numId="8">
    <w:abstractNumId w:val="9"/>
  </w:num>
  <w:num w:numId="9">
    <w:abstractNumId w:val="11"/>
  </w:num>
  <w:num w:numId="10">
    <w:abstractNumId w:val="1"/>
  </w:num>
  <w:num w:numId="11">
    <w:abstractNumId w:val="10"/>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dumas">
    <w15:presenceInfo w15:providerId="None" w15:userId="jdum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96"/>
    <w:rsid w:val="0000180F"/>
    <w:rsid w:val="00002B72"/>
    <w:rsid w:val="00002C10"/>
    <w:rsid w:val="00005D98"/>
    <w:rsid w:val="0000703B"/>
    <w:rsid w:val="00011CB3"/>
    <w:rsid w:val="0001207E"/>
    <w:rsid w:val="00014493"/>
    <w:rsid w:val="000216B4"/>
    <w:rsid w:val="000225C0"/>
    <w:rsid w:val="00025A8F"/>
    <w:rsid w:val="00034B2E"/>
    <w:rsid w:val="000472EA"/>
    <w:rsid w:val="00047C77"/>
    <w:rsid w:val="000508AB"/>
    <w:rsid w:val="00050C89"/>
    <w:rsid w:val="000534D4"/>
    <w:rsid w:val="000601D2"/>
    <w:rsid w:val="00070CEF"/>
    <w:rsid w:val="000760EC"/>
    <w:rsid w:val="00077A38"/>
    <w:rsid w:val="00080B0F"/>
    <w:rsid w:val="00080C10"/>
    <w:rsid w:val="0008162C"/>
    <w:rsid w:val="0008735D"/>
    <w:rsid w:val="00087E74"/>
    <w:rsid w:val="0009288D"/>
    <w:rsid w:val="000939D9"/>
    <w:rsid w:val="00095F4B"/>
    <w:rsid w:val="000974A9"/>
    <w:rsid w:val="000A4120"/>
    <w:rsid w:val="000B05BA"/>
    <w:rsid w:val="000B685F"/>
    <w:rsid w:val="000C4B8C"/>
    <w:rsid w:val="000C5600"/>
    <w:rsid w:val="000C665C"/>
    <w:rsid w:val="000E05AA"/>
    <w:rsid w:val="000F13AD"/>
    <w:rsid w:val="000F69D3"/>
    <w:rsid w:val="001076DC"/>
    <w:rsid w:val="00110A15"/>
    <w:rsid w:val="00112547"/>
    <w:rsid w:val="00113693"/>
    <w:rsid w:val="00113E76"/>
    <w:rsid w:val="00115144"/>
    <w:rsid w:val="00116EF0"/>
    <w:rsid w:val="001228B0"/>
    <w:rsid w:val="00122D5A"/>
    <w:rsid w:val="0013576B"/>
    <w:rsid w:val="001404D8"/>
    <w:rsid w:val="00140E2F"/>
    <w:rsid w:val="00141434"/>
    <w:rsid w:val="0014148C"/>
    <w:rsid w:val="00143A47"/>
    <w:rsid w:val="00144664"/>
    <w:rsid w:val="001516D3"/>
    <w:rsid w:val="00153EC3"/>
    <w:rsid w:val="00160C13"/>
    <w:rsid w:val="00163676"/>
    <w:rsid w:val="00164B83"/>
    <w:rsid w:val="001713AA"/>
    <w:rsid w:val="001910E6"/>
    <w:rsid w:val="00192926"/>
    <w:rsid w:val="00194FE2"/>
    <w:rsid w:val="001957F4"/>
    <w:rsid w:val="0019672A"/>
    <w:rsid w:val="001A11DC"/>
    <w:rsid w:val="001A4EF3"/>
    <w:rsid w:val="001B5343"/>
    <w:rsid w:val="001B5429"/>
    <w:rsid w:val="001B6561"/>
    <w:rsid w:val="001C061B"/>
    <w:rsid w:val="001D1E14"/>
    <w:rsid w:val="001D3BF2"/>
    <w:rsid w:val="001D49AD"/>
    <w:rsid w:val="001D7995"/>
    <w:rsid w:val="001E0C56"/>
    <w:rsid w:val="001E2885"/>
    <w:rsid w:val="001E2919"/>
    <w:rsid w:val="001E4DD3"/>
    <w:rsid w:val="001E59F2"/>
    <w:rsid w:val="001F1F5F"/>
    <w:rsid w:val="00207F89"/>
    <w:rsid w:val="00211C59"/>
    <w:rsid w:val="00220422"/>
    <w:rsid w:val="002216F9"/>
    <w:rsid w:val="00223667"/>
    <w:rsid w:val="00225348"/>
    <w:rsid w:val="00230826"/>
    <w:rsid w:val="00233E0E"/>
    <w:rsid w:val="00242C04"/>
    <w:rsid w:val="00245B3C"/>
    <w:rsid w:val="00246772"/>
    <w:rsid w:val="00246AF8"/>
    <w:rsid w:val="00247A31"/>
    <w:rsid w:val="00257787"/>
    <w:rsid w:val="002577FF"/>
    <w:rsid w:val="0026211C"/>
    <w:rsid w:val="002653FE"/>
    <w:rsid w:val="0027159C"/>
    <w:rsid w:val="002905F1"/>
    <w:rsid w:val="002916A0"/>
    <w:rsid w:val="00295DBE"/>
    <w:rsid w:val="00297EA0"/>
    <w:rsid w:val="002A4C37"/>
    <w:rsid w:val="002B5B08"/>
    <w:rsid w:val="002B6EDF"/>
    <w:rsid w:val="002C119F"/>
    <w:rsid w:val="002C229D"/>
    <w:rsid w:val="002D350B"/>
    <w:rsid w:val="002D6E41"/>
    <w:rsid w:val="002E43B0"/>
    <w:rsid w:val="002F6A30"/>
    <w:rsid w:val="003079F5"/>
    <w:rsid w:val="00321F31"/>
    <w:rsid w:val="0032518D"/>
    <w:rsid w:val="00333BEC"/>
    <w:rsid w:val="003340C4"/>
    <w:rsid w:val="0035429D"/>
    <w:rsid w:val="003603BF"/>
    <w:rsid w:val="00363D19"/>
    <w:rsid w:val="00364092"/>
    <w:rsid w:val="00370AD7"/>
    <w:rsid w:val="00375591"/>
    <w:rsid w:val="003805E3"/>
    <w:rsid w:val="00384043"/>
    <w:rsid w:val="003870DF"/>
    <w:rsid w:val="00395957"/>
    <w:rsid w:val="003A445D"/>
    <w:rsid w:val="003A5AD1"/>
    <w:rsid w:val="003A5D11"/>
    <w:rsid w:val="003A6F53"/>
    <w:rsid w:val="003B20AE"/>
    <w:rsid w:val="003B3F37"/>
    <w:rsid w:val="003C3B98"/>
    <w:rsid w:val="003C528B"/>
    <w:rsid w:val="003D2911"/>
    <w:rsid w:val="003F13A7"/>
    <w:rsid w:val="003F7784"/>
    <w:rsid w:val="00402F79"/>
    <w:rsid w:val="00407D62"/>
    <w:rsid w:val="004125B1"/>
    <w:rsid w:val="004171EC"/>
    <w:rsid w:val="004208DB"/>
    <w:rsid w:val="00420F0F"/>
    <w:rsid w:val="00422707"/>
    <w:rsid w:val="004254E8"/>
    <w:rsid w:val="004410D6"/>
    <w:rsid w:val="00442A2E"/>
    <w:rsid w:val="004457F9"/>
    <w:rsid w:val="00455682"/>
    <w:rsid w:val="00464EF4"/>
    <w:rsid w:val="00473520"/>
    <w:rsid w:val="00481B82"/>
    <w:rsid w:val="004834C3"/>
    <w:rsid w:val="00484D11"/>
    <w:rsid w:val="004A3DD9"/>
    <w:rsid w:val="004A6FA4"/>
    <w:rsid w:val="004B16CD"/>
    <w:rsid w:val="004B1B36"/>
    <w:rsid w:val="004B7722"/>
    <w:rsid w:val="004C2FF2"/>
    <w:rsid w:val="004D1A66"/>
    <w:rsid w:val="004D22B6"/>
    <w:rsid w:val="004D2440"/>
    <w:rsid w:val="004D4346"/>
    <w:rsid w:val="004D7E04"/>
    <w:rsid w:val="004E3B44"/>
    <w:rsid w:val="004E47EE"/>
    <w:rsid w:val="004E6CC3"/>
    <w:rsid w:val="004F46B3"/>
    <w:rsid w:val="004F61B7"/>
    <w:rsid w:val="004F70D7"/>
    <w:rsid w:val="00500EA7"/>
    <w:rsid w:val="0050513B"/>
    <w:rsid w:val="00505782"/>
    <w:rsid w:val="00513FA1"/>
    <w:rsid w:val="00516E0A"/>
    <w:rsid w:val="00535577"/>
    <w:rsid w:val="00550BDD"/>
    <w:rsid w:val="00552990"/>
    <w:rsid w:val="0056521C"/>
    <w:rsid w:val="005725FA"/>
    <w:rsid w:val="005743D5"/>
    <w:rsid w:val="0057769D"/>
    <w:rsid w:val="00577B58"/>
    <w:rsid w:val="00584160"/>
    <w:rsid w:val="00585D9D"/>
    <w:rsid w:val="005A711F"/>
    <w:rsid w:val="005C57F3"/>
    <w:rsid w:val="005C6677"/>
    <w:rsid w:val="005D6511"/>
    <w:rsid w:val="005D669C"/>
    <w:rsid w:val="005E1804"/>
    <w:rsid w:val="005E4B00"/>
    <w:rsid w:val="005F218D"/>
    <w:rsid w:val="005F7217"/>
    <w:rsid w:val="006045E0"/>
    <w:rsid w:val="00606615"/>
    <w:rsid w:val="0061259E"/>
    <w:rsid w:val="00616FEF"/>
    <w:rsid w:val="00617ADF"/>
    <w:rsid w:val="00624505"/>
    <w:rsid w:val="00631ADA"/>
    <w:rsid w:val="00635205"/>
    <w:rsid w:val="006354A0"/>
    <w:rsid w:val="00637992"/>
    <w:rsid w:val="0064155F"/>
    <w:rsid w:val="006429EF"/>
    <w:rsid w:val="006518B9"/>
    <w:rsid w:val="00653C98"/>
    <w:rsid w:val="00654E2C"/>
    <w:rsid w:val="006560CE"/>
    <w:rsid w:val="00657D25"/>
    <w:rsid w:val="006650EE"/>
    <w:rsid w:val="00670F8E"/>
    <w:rsid w:val="00671E11"/>
    <w:rsid w:val="00672941"/>
    <w:rsid w:val="00672D5D"/>
    <w:rsid w:val="00694EA2"/>
    <w:rsid w:val="00695B11"/>
    <w:rsid w:val="006A658E"/>
    <w:rsid w:val="006B0758"/>
    <w:rsid w:val="006D3C45"/>
    <w:rsid w:val="006D6BB9"/>
    <w:rsid w:val="006E336B"/>
    <w:rsid w:val="006E3371"/>
    <w:rsid w:val="006F66CB"/>
    <w:rsid w:val="007047C1"/>
    <w:rsid w:val="00707A23"/>
    <w:rsid w:val="00713C68"/>
    <w:rsid w:val="00725E1A"/>
    <w:rsid w:val="0073156C"/>
    <w:rsid w:val="007356F4"/>
    <w:rsid w:val="00736A93"/>
    <w:rsid w:val="00744916"/>
    <w:rsid w:val="007520AB"/>
    <w:rsid w:val="00752D0C"/>
    <w:rsid w:val="007703BF"/>
    <w:rsid w:val="00770AAD"/>
    <w:rsid w:val="00781629"/>
    <w:rsid w:val="007907AB"/>
    <w:rsid w:val="00791E9F"/>
    <w:rsid w:val="007959D7"/>
    <w:rsid w:val="007A76BD"/>
    <w:rsid w:val="007B1A3A"/>
    <w:rsid w:val="007B1C26"/>
    <w:rsid w:val="007B56D9"/>
    <w:rsid w:val="007C5666"/>
    <w:rsid w:val="007C6F23"/>
    <w:rsid w:val="007D066E"/>
    <w:rsid w:val="007E6F7E"/>
    <w:rsid w:val="007E7ED9"/>
    <w:rsid w:val="007F2D3F"/>
    <w:rsid w:val="007F5914"/>
    <w:rsid w:val="007F71D7"/>
    <w:rsid w:val="00806815"/>
    <w:rsid w:val="008116BA"/>
    <w:rsid w:val="0081259F"/>
    <w:rsid w:val="00816D7E"/>
    <w:rsid w:val="008221B4"/>
    <w:rsid w:val="00827B0E"/>
    <w:rsid w:val="00830D25"/>
    <w:rsid w:val="0084091D"/>
    <w:rsid w:val="00842FAB"/>
    <w:rsid w:val="00853622"/>
    <w:rsid w:val="008538A2"/>
    <w:rsid w:val="00857F1F"/>
    <w:rsid w:val="00864720"/>
    <w:rsid w:val="00864D97"/>
    <w:rsid w:val="00872092"/>
    <w:rsid w:val="00877DA5"/>
    <w:rsid w:val="008813CA"/>
    <w:rsid w:val="00881CA9"/>
    <w:rsid w:val="0088278A"/>
    <w:rsid w:val="00884F04"/>
    <w:rsid w:val="00890319"/>
    <w:rsid w:val="00890D7C"/>
    <w:rsid w:val="008957E3"/>
    <w:rsid w:val="00897A0D"/>
    <w:rsid w:val="008A1B09"/>
    <w:rsid w:val="008A1E52"/>
    <w:rsid w:val="008A3EF4"/>
    <w:rsid w:val="008B21BC"/>
    <w:rsid w:val="008B53B5"/>
    <w:rsid w:val="008B5AC4"/>
    <w:rsid w:val="008B6CE6"/>
    <w:rsid w:val="008C2A4E"/>
    <w:rsid w:val="008C323B"/>
    <w:rsid w:val="008C5646"/>
    <w:rsid w:val="008D7DCC"/>
    <w:rsid w:val="008E33C5"/>
    <w:rsid w:val="008E59C9"/>
    <w:rsid w:val="008E684F"/>
    <w:rsid w:val="009126E7"/>
    <w:rsid w:val="009222BD"/>
    <w:rsid w:val="00923979"/>
    <w:rsid w:val="00924BA1"/>
    <w:rsid w:val="00927DF3"/>
    <w:rsid w:val="009329E2"/>
    <w:rsid w:val="00934740"/>
    <w:rsid w:val="00936FEE"/>
    <w:rsid w:val="0094116C"/>
    <w:rsid w:val="009417A0"/>
    <w:rsid w:val="009426EB"/>
    <w:rsid w:val="0094459C"/>
    <w:rsid w:val="0094746D"/>
    <w:rsid w:val="009474C1"/>
    <w:rsid w:val="00953CA1"/>
    <w:rsid w:val="00963871"/>
    <w:rsid w:val="00964513"/>
    <w:rsid w:val="009742C1"/>
    <w:rsid w:val="00974FDD"/>
    <w:rsid w:val="00975A06"/>
    <w:rsid w:val="00976A90"/>
    <w:rsid w:val="0098312A"/>
    <w:rsid w:val="00986F71"/>
    <w:rsid w:val="009A4FF2"/>
    <w:rsid w:val="009B3555"/>
    <w:rsid w:val="009C2592"/>
    <w:rsid w:val="009D60E4"/>
    <w:rsid w:val="009E0DEA"/>
    <w:rsid w:val="009E2C91"/>
    <w:rsid w:val="009F02DE"/>
    <w:rsid w:val="009F5DC4"/>
    <w:rsid w:val="00A011D3"/>
    <w:rsid w:val="00A023D6"/>
    <w:rsid w:val="00A12A89"/>
    <w:rsid w:val="00A13F36"/>
    <w:rsid w:val="00A174FA"/>
    <w:rsid w:val="00A201F1"/>
    <w:rsid w:val="00A20C09"/>
    <w:rsid w:val="00A2284F"/>
    <w:rsid w:val="00A24D66"/>
    <w:rsid w:val="00A251F4"/>
    <w:rsid w:val="00A25364"/>
    <w:rsid w:val="00A3102E"/>
    <w:rsid w:val="00A3238A"/>
    <w:rsid w:val="00A33D43"/>
    <w:rsid w:val="00A357C1"/>
    <w:rsid w:val="00A43122"/>
    <w:rsid w:val="00A45563"/>
    <w:rsid w:val="00A45CB8"/>
    <w:rsid w:val="00A516B0"/>
    <w:rsid w:val="00A518F1"/>
    <w:rsid w:val="00A52427"/>
    <w:rsid w:val="00A629B1"/>
    <w:rsid w:val="00A6661E"/>
    <w:rsid w:val="00A67C74"/>
    <w:rsid w:val="00A7027D"/>
    <w:rsid w:val="00A70F94"/>
    <w:rsid w:val="00A73FAD"/>
    <w:rsid w:val="00A828A7"/>
    <w:rsid w:val="00A90737"/>
    <w:rsid w:val="00A943B5"/>
    <w:rsid w:val="00A96F33"/>
    <w:rsid w:val="00AA2CA2"/>
    <w:rsid w:val="00AA4583"/>
    <w:rsid w:val="00AB32F9"/>
    <w:rsid w:val="00AB4EBD"/>
    <w:rsid w:val="00AB5117"/>
    <w:rsid w:val="00AC15F6"/>
    <w:rsid w:val="00AD2D54"/>
    <w:rsid w:val="00AD383F"/>
    <w:rsid w:val="00AD50C7"/>
    <w:rsid w:val="00AE1AFB"/>
    <w:rsid w:val="00AE2882"/>
    <w:rsid w:val="00AE3FD6"/>
    <w:rsid w:val="00B003F8"/>
    <w:rsid w:val="00B00B10"/>
    <w:rsid w:val="00B02B35"/>
    <w:rsid w:val="00B05E07"/>
    <w:rsid w:val="00B10AB1"/>
    <w:rsid w:val="00B1377F"/>
    <w:rsid w:val="00B16F4C"/>
    <w:rsid w:val="00B20604"/>
    <w:rsid w:val="00B21BB3"/>
    <w:rsid w:val="00B245DB"/>
    <w:rsid w:val="00B259B8"/>
    <w:rsid w:val="00B2700D"/>
    <w:rsid w:val="00B317A9"/>
    <w:rsid w:val="00B3611F"/>
    <w:rsid w:val="00B37316"/>
    <w:rsid w:val="00B41551"/>
    <w:rsid w:val="00B551C2"/>
    <w:rsid w:val="00B61A86"/>
    <w:rsid w:val="00B6687D"/>
    <w:rsid w:val="00B7280C"/>
    <w:rsid w:val="00B76F6A"/>
    <w:rsid w:val="00B91DBD"/>
    <w:rsid w:val="00BC2FD3"/>
    <w:rsid w:val="00BC5378"/>
    <w:rsid w:val="00BC78B3"/>
    <w:rsid w:val="00BD0873"/>
    <w:rsid w:val="00BD2E1E"/>
    <w:rsid w:val="00BD2E92"/>
    <w:rsid w:val="00BD44C2"/>
    <w:rsid w:val="00BE5C43"/>
    <w:rsid w:val="00BF0A71"/>
    <w:rsid w:val="00C03C46"/>
    <w:rsid w:val="00C043AF"/>
    <w:rsid w:val="00C06F92"/>
    <w:rsid w:val="00C123C3"/>
    <w:rsid w:val="00C179AB"/>
    <w:rsid w:val="00C23292"/>
    <w:rsid w:val="00C25B79"/>
    <w:rsid w:val="00C338D5"/>
    <w:rsid w:val="00C35ABE"/>
    <w:rsid w:val="00C431F4"/>
    <w:rsid w:val="00C4437C"/>
    <w:rsid w:val="00C56B72"/>
    <w:rsid w:val="00C65E49"/>
    <w:rsid w:val="00C70578"/>
    <w:rsid w:val="00C7407D"/>
    <w:rsid w:val="00C74B34"/>
    <w:rsid w:val="00C751ED"/>
    <w:rsid w:val="00C7521A"/>
    <w:rsid w:val="00C83622"/>
    <w:rsid w:val="00C900F0"/>
    <w:rsid w:val="00C94190"/>
    <w:rsid w:val="00C95F5B"/>
    <w:rsid w:val="00CA3D9A"/>
    <w:rsid w:val="00CA6F35"/>
    <w:rsid w:val="00CA76C7"/>
    <w:rsid w:val="00CB0594"/>
    <w:rsid w:val="00CB0610"/>
    <w:rsid w:val="00CC0DB4"/>
    <w:rsid w:val="00CD1D80"/>
    <w:rsid w:val="00CD7D3C"/>
    <w:rsid w:val="00CE6183"/>
    <w:rsid w:val="00CE63A3"/>
    <w:rsid w:val="00CE74B8"/>
    <w:rsid w:val="00CF0128"/>
    <w:rsid w:val="00CF0ED2"/>
    <w:rsid w:val="00CF1402"/>
    <w:rsid w:val="00D1117E"/>
    <w:rsid w:val="00D14CB9"/>
    <w:rsid w:val="00D176C6"/>
    <w:rsid w:val="00D17B50"/>
    <w:rsid w:val="00D212DB"/>
    <w:rsid w:val="00D273E9"/>
    <w:rsid w:val="00D60F80"/>
    <w:rsid w:val="00D61335"/>
    <w:rsid w:val="00D62B20"/>
    <w:rsid w:val="00D6652B"/>
    <w:rsid w:val="00D67D6D"/>
    <w:rsid w:val="00D717F4"/>
    <w:rsid w:val="00D73541"/>
    <w:rsid w:val="00D753D3"/>
    <w:rsid w:val="00D75765"/>
    <w:rsid w:val="00D761B4"/>
    <w:rsid w:val="00D76C3D"/>
    <w:rsid w:val="00D811FC"/>
    <w:rsid w:val="00D9442E"/>
    <w:rsid w:val="00D9741E"/>
    <w:rsid w:val="00DA17F6"/>
    <w:rsid w:val="00DA5824"/>
    <w:rsid w:val="00DA668F"/>
    <w:rsid w:val="00DC1642"/>
    <w:rsid w:val="00DC20A0"/>
    <w:rsid w:val="00DC2856"/>
    <w:rsid w:val="00DD4CEF"/>
    <w:rsid w:val="00DE024E"/>
    <w:rsid w:val="00DE26AF"/>
    <w:rsid w:val="00DE3418"/>
    <w:rsid w:val="00DE51E7"/>
    <w:rsid w:val="00DE54BF"/>
    <w:rsid w:val="00DE69DF"/>
    <w:rsid w:val="00DF2AA5"/>
    <w:rsid w:val="00DF7A2E"/>
    <w:rsid w:val="00E00496"/>
    <w:rsid w:val="00E00A1C"/>
    <w:rsid w:val="00E039C8"/>
    <w:rsid w:val="00E03EB8"/>
    <w:rsid w:val="00E05D35"/>
    <w:rsid w:val="00E21647"/>
    <w:rsid w:val="00E21D4E"/>
    <w:rsid w:val="00E22FE3"/>
    <w:rsid w:val="00E24A2A"/>
    <w:rsid w:val="00E27318"/>
    <w:rsid w:val="00E31292"/>
    <w:rsid w:val="00E44BB8"/>
    <w:rsid w:val="00E44D3C"/>
    <w:rsid w:val="00E46C59"/>
    <w:rsid w:val="00E516D7"/>
    <w:rsid w:val="00E55492"/>
    <w:rsid w:val="00E568FD"/>
    <w:rsid w:val="00E57553"/>
    <w:rsid w:val="00E62D2F"/>
    <w:rsid w:val="00E67D91"/>
    <w:rsid w:val="00E759E7"/>
    <w:rsid w:val="00E80B0C"/>
    <w:rsid w:val="00E823B3"/>
    <w:rsid w:val="00E83F4B"/>
    <w:rsid w:val="00E843BD"/>
    <w:rsid w:val="00E87713"/>
    <w:rsid w:val="00E9032D"/>
    <w:rsid w:val="00E97B3B"/>
    <w:rsid w:val="00EA249B"/>
    <w:rsid w:val="00EA391D"/>
    <w:rsid w:val="00EB170E"/>
    <w:rsid w:val="00EB6041"/>
    <w:rsid w:val="00EB7372"/>
    <w:rsid w:val="00EC486F"/>
    <w:rsid w:val="00EC6E1F"/>
    <w:rsid w:val="00EC734A"/>
    <w:rsid w:val="00ED13BA"/>
    <w:rsid w:val="00ED4081"/>
    <w:rsid w:val="00ED6E0A"/>
    <w:rsid w:val="00EF59CD"/>
    <w:rsid w:val="00EF741C"/>
    <w:rsid w:val="00F24069"/>
    <w:rsid w:val="00F25A6E"/>
    <w:rsid w:val="00F30E4B"/>
    <w:rsid w:val="00F370B7"/>
    <w:rsid w:val="00F37386"/>
    <w:rsid w:val="00F43ABA"/>
    <w:rsid w:val="00F44707"/>
    <w:rsid w:val="00F45D74"/>
    <w:rsid w:val="00F504A2"/>
    <w:rsid w:val="00F544C0"/>
    <w:rsid w:val="00F5639F"/>
    <w:rsid w:val="00F60A16"/>
    <w:rsid w:val="00F661E5"/>
    <w:rsid w:val="00F81243"/>
    <w:rsid w:val="00F8305B"/>
    <w:rsid w:val="00F857E3"/>
    <w:rsid w:val="00F94EB6"/>
    <w:rsid w:val="00F954F4"/>
    <w:rsid w:val="00F958F0"/>
    <w:rsid w:val="00FA4C1A"/>
    <w:rsid w:val="00FA7566"/>
    <w:rsid w:val="00FB2872"/>
    <w:rsid w:val="00FB599E"/>
    <w:rsid w:val="00FC0CBB"/>
    <w:rsid w:val="00FC2717"/>
    <w:rsid w:val="00FC3052"/>
    <w:rsid w:val="00FC32C4"/>
    <w:rsid w:val="00FC4641"/>
    <w:rsid w:val="00FD1F95"/>
    <w:rsid w:val="00FD2C47"/>
    <w:rsid w:val="00FD5B53"/>
    <w:rsid w:val="00FD7DC6"/>
    <w:rsid w:val="00FF40AD"/>
    <w:rsid w:val="6B13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C8B96"/>
  <w15:chartTrackingRefBased/>
  <w15:docId w15:val="{436617AC-BECE-4244-93F8-2F9ADE68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0496"/>
    <w:pPr>
      <w:autoSpaceDE w:val="0"/>
      <w:autoSpaceDN w:val="0"/>
      <w:adjustRightInd w:val="0"/>
      <w:spacing w:line="240" w:lineRule="auto"/>
    </w:pPr>
    <w:rPr>
      <w:rFonts w:ascii="Arial" w:hAnsi="Arial" w:cs="Arial"/>
      <w:color w:val="000000"/>
      <w:sz w:val="24"/>
      <w:szCs w:val="24"/>
    </w:rPr>
  </w:style>
  <w:style w:type="paragraph" w:styleId="ListParagraph">
    <w:name w:val="List Paragraph"/>
    <w:basedOn w:val="Normal"/>
    <w:uiPriority w:val="34"/>
    <w:qFormat/>
    <w:rsid w:val="00E00496"/>
    <w:pPr>
      <w:ind w:left="720"/>
      <w:contextualSpacing/>
    </w:pPr>
  </w:style>
  <w:style w:type="character" w:styleId="HTMLVariable">
    <w:name w:val="HTML Variable"/>
    <w:basedOn w:val="DefaultParagraphFont"/>
    <w:uiPriority w:val="99"/>
    <w:semiHidden/>
    <w:unhideWhenUsed/>
    <w:rsid w:val="00115144"/>
    <w:rPr>
      <w:i/>
      <w:iCs/>
    </w:rPr>
  </w:style>
  <w:style w:type="paragraph" w:styleId="Header">
    <w:name w:val="header"/>
    <w:basedOn w:val="Normal"/>
    <w:link w:val="HeaderChar"/>
    <w:uiPriority w:val="99"/>
    <w:unhideWhenUsed/>
    <w:rsid w:val="00C65E49"/>
    <w:pPr>
      <w:tabs>
        <w:tab w:val="center" w:pos="4680"/>
        <w:tab w:val="right" w:pos="9360"/>
      </w:tabs>
      <w:spacing w:line="240" w:lineRule="auto"/>
    </w:pPr>
  </w:style>
  <w:style w:type="character" w:customStyle="1" w:styleId="HeaderChar">
    <w:name w:val="Header Char"/>
    <w:basedOn w:val="DefaultParagraphFont"/>
    <w:link w:val="Header"/>
    <w:uiPriority w:val="99"/>
    <w:rsid w:val="00C65E49"/>
  </w:style>
  <w:style w:type="paragraph" w:styleId="Footer">
    <w:name w:val="footer"/>
    <w:basedOn w:val="Normal"/>
    <w:link w:val="FooterChar"/>
    <w:uiPriority w:val="99"/>
    <w:unhideWhenUsed/>
    <w:rsid w:val="00C65E49"/>
    <w:pPr>
      <w:tabs>
        <w:tab w:val="center" w:pos="4680"/>
        <w:tab w:val="right" w:pos="9360"/>
      </w:tabs>
      <w:spacing w:line="240" w:lineRule="auto"/>
    </w:pPr>
  </w:style>
  <w:style w:type="character" w:customStyle="1" w:styleId="FooterChar">
    <w:name w:val="Footer Char"/>
    <w:basedOn w:val="DefaultParagraphFont"/>
    <w:link w:val="Footer"/>
    <w:uiPriority w:val="99"/>
    <w:rsid w:val="00C65E49"/>
  </w:style>
  <w:style w:type="character" w:styleId="PlaceholderText">
    <w:name w:val="Placeholder Text"/>
    <w:basedOn w:val="DefaultParagraphFont"/>
    <w:uiPriority w:val="99"/>
    <w:semiHidden/>
    <w:rsid w:val="00725E1A"/>
    <w:rPr>
      <w:color w:val="808080"/>
    </w:rPr>
  </w:style>
  <w:style w:type="paragraph" w:customStyle="1" w:styleId="Compact">
    <w:name w:val="Compact"/>
    <w:basedOn w:val="Normal"/>
    <w:qFormat/>
    <w:rsid w:val="00A67C74"/>
    <w:pPr>
      <w:spacing w:before="36" w:after="36" w:line="240" w:lineRule="auto"/>
    </w:pPr>
    <w:rPr>
      <w:sz w:val="24"/>
      <w:szCs w:val="24"/>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A3EF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3EF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A3EF4"/>
    <w:rPr>
      <w:b/>
      <w:bCs/>
      <w:sz w:val="20"/>
      <w:szCs w:val="20"/>
    </w:rPr>
  </w:style>
  <w:style w:type="character" w:customStyle="1" w:styleId="CommentSubjectChar">
    <w:name w:val="Comment Subject Char"/>
    <w:basedOn w:val="CommentTextChar"/>
    <w:link w:val="CommentSubject"/>
    <w:uiPriority w:val="99"/>
    <w:semiHidden/>
    <w:rsid w:val="008A3EF4"/>
    <w:rPr>
      <w:b/>
      <w:bCs/>
      <w:sz w:val="20"/>
      <w:szCs w:val="20"/>
    </w:rPr>
  </w:style>
  <w:style w:type="paragraph" w:styleId="Caption">
    <w:name w:val="caption"/>
    <w:basedOn w:val="Normal"/>
    <w:next w:val="Normal"/>
    <w:uiPriority w:val="35"/>
    <w:unhideWhenUsed/>
    <w:qFormat/>
    <w:rsid w:val="008A3EF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A3EF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EF4"/>
    <w:rPr>
      <w:rFonts w:eastAsiaTheme="minorEastAsia"/>
      <w:color w:val="5A5A5A" w:themeColor="text1" w:themeTint="A5"/>
      <w:spacing w:val="15"/>
    </w:rPr>
  </w:style>
  <w:style w:type="character" w:styleId="PageNumber">
    <w:name w:val="page number"/>
    <w:basedOn w:val="DefaultParagraphFont"/>
    <w:uiPriority w:val="99"/>
    <w:semiHidden/>
    <w:unhideWhenUsed/>
    <w:rsid w:val="003A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47221">
      <w:bodyDiv w:val="1"/>
      <w:marLeft w:val="0"/>
      <w:marRight w:val="0"/>
      <w:marTop w:val="0"/>
      <w:marBottom w:val="0"/>
      <w:divBdr>
        <w:top w:val="none" w:sz="0" w:space="0" w:color="auto"/>
        <w:left w:val="none" w:sz="0" w:space="0" w:color="auto"/>
        <w:bottom w:val="none" w:sz="0" w:space="0" w:color="auto"/>
        <w:right w:val="none" w:sz="0" w:space="0" w:color="auto"/>
      </w:divBdr>
    </w:div>
    <w:div w:id="284115914">
      <w:bodyDiv w:val="1"/>
      <w:marLeft w:val="0"/>
      <w:marRight w:val="0"/>
      <w:marTop w:val="0"/>
      <w:marBottom w:val="0"/>
      <w:divBdr>
        <w:top w:val="none" w:sz="0" w:space="0" w:color="auto"/>
        <w:left w:val="none" w:sz="0" w:space="0" w:color="auto"/>
        <w:bottom w:val="none" w:sz="0" w:space="0" w:color="auto"/>
        <w:right w:val="none" w:sz="0" w:space="0" w:color="auto"/>
      </w:divBdr>
      <w:divsChild>
        <w:div w:id="2092577779">
          <w:marLeft w:val="907"/>
          <w:marRight w:val="0"/>
          <w:marTop w:val="0"/>
          <w:marBottom w:val="0"/>
          <w:divBdr>
            <w:top w:val="none" w:sz="0" w:space="0" w:color="auto"/>
            <w:left w:val="none" w:sz="0" w:space="0" w:color="auto"/>
            <w:bottom w:val="none" w:sz="0" w:space="0" w:color="auto"/>
            <w:right w:val="none" w:sz="0" w:space="0" w:color="auto"/>
          </w:divBdr>
        </w:div>
      </w:divsChild>
    </w:div>
    <w:div w:id="697312798">
      <w:marLeft w:val="0"/>
      <w:marRight w:val="0"/>
      <w:marTop w:val="0"/>
      <w:marBottom w:val="0"/>
      <w:divBdr>
        <w:top w:val="none" w:sz="0" w:space="0" w:color="auto"/>
        <w:left w:val="none" w:sz="0" w:space="0" w:color="auto"/>
        <w:bottom w:val="none" w:sz="0" w:space="0" w:color="auto"/>
        <w:right w:val="none" w:sz="0" w:space="0" w:color="auto"/>
      </w:divBdr>
    </w:div>
    <w:div w:id="956791439">
      <w:bodyDiv w:val="1"/>
      <w:marLeft w:val="0"/>
      <w:marRight w:val="0"/>
      <w:marTop w:val="0"/>
      <w:marBottom w:val="0"/>
      <w:divBdr>
        <w:top w:val="none" w:sz="0" w:space="0" w:color="auto"/>
        <w:left w:val="none" w:sz="0" w:space="0" w:color="auto"/>
        <w:bottom w:val="none" w:sz="0" w:space="0" w:color="auto"/>
        <w:right w:val="none" w:sz="0" w:space="0" w:color="auto"/>
      </w:divBdr>
      <w:divsChild>
        <w:div w:id="214244235">
          <w:marLeft w:val="907"/>
          <w:marRight w:val="0"/>
          <w:marTop w:val="0"/>
          <w:marBottom w:val="0"/>
          <w:divBdr>
            <w:top w:val="none" w:sz="0" w:space="0" w:color="auto"/>
            <w:left w:val="none" w:sz="0" w:space="0" w:color="auto"/>
            <w:bottom w:val="none" w:sz="0" w:space="0" w:color="auto"/>
            <w:right w:val="none" w:sz="0" w:space="0" w:color="auto"/>
          </w:divBdr>
        </w:div>
      </w:divsChild>
    </w:div>
    <w:div w:id="982853845">
      <w:marLeft w:val="0"/>
      <w:marRight w:val="0"/>
      <w:marTop w:val="0"/>
      <w:marBottom w:val="0"/>
      <w:divBdr>
        <w:top w:val="none" w:sz="0" w:space="0" w:color="auto"/>
        <w:left w:val="none" w:sz="0" w:space="0" w:color="auto"/>
        <w:bottom w:val="none" w:sz="0" w:space="0" w:color="auto"/>
        <w:right w:val="none" w:sz="0" w:space="0" w:color="auto"/>
      </w:divBdr>
    </w:div>
    <w:div w:id="1101335814">
      <w:bodyDiv w:val="1"/>
      <w:marLeft w:val="0"/>
      <w:marRight w:val="0"/>
      <w:marTop w:val="0"/>
      <w:marBottom w:val="0"/>
      <w:divBdr>
        <w:top w:val="none" w:sz="0" w:space="0" w:color="auto"/>
        <w:left w:val="none" w:sz="0" w:space="0" w:color="auto"/>
        <w:bottom w:val="none" w:sz="0" w:space="0" w:color="auto"/>
        <w:right w:val="none" w:sz="0" w:space="0" w:color="auto"/>
      </w:divBdr>
    </w:div>
    <w:div w:id="1609462119">
      <w:bodyDiv w:val="1"/>
      <w:marLeft w:val="0"/>
      <w:marRight w:val="0"/>
      <w:marTop w:val="0"/>
      <w:marBottom w:val="0"/>
      <w:divBdr>
        <w:top w:val="none" w:sz="0" w:space="0" w:color="auto"/>
        <w:left w:val="none" w:sz="0" w:space="0" w:color="auto"/>
        <w:bottom w:val="none" w:sz="0" w:space="0" w:color="auto"/>
        <w:right w:val="none" w:sz="0" w:space="0" w:color="auto"/>
      </w:divBdr>
      <w:divsChild>
        <w:div w:id="505944261">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86EAF-6348-B645-BC97-441E66D7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1731</Words>
  <Characters>9869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 Stanley</dc:creator>
  <cp:keywords/>
  <dc:description/>
  <cp:lastModifiedBy>jdumas</cp:lastModifiedBy>
  <cp:revision>2</cp:revision>
  <dcterms:created xsi:type="dcterms:W3CDTF">2015-11-21T13:16:00Z</dcterms:created>
  <dcterms:modified xsi:type="dcterms:W3CDTF">2015-11-21T13:16:00Z</dcterms:modified>
</cp:coreProperties>
</file>